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881290"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881291"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881292"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881293"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CC63F3"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4A1B9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4A1B9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4A1B91"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794E26" w:rsidP="00794E26">
      <w:sdt>
        <w:sdtPr>
          <w:rPr>
            <w:rFonts w:ascii="Cambria Math" w:hAnsi="Cambria Math"/>
            <w:i/>
          </w:rPr>
          <w:id w:val="-952859834"/>
          <w:placeholder>
            <w:docPart w:val="DefaultPlaceholder_1075446218"/>
          </w:placeholder>
          <w:temporary/>
          <w:showingPlcHdr/>
          <w:equation/>
        </w:sdtPr>
        <w:sdtContent>
          <m:oMathPara>
            <m:oMath>
              <m: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794E26"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m:t>
          </m:r>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3342CF5D" wp14:editId="2519F416">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15158D"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881294"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881295" r:id="rId20"/>
        </w:object>
      </w:r>
      <w:r w:rsidR="00C47424">
        <w:t xml:space="preserve">, </w:t>
      </w:r>
    </w:p>
    <w:p w:rsidR="00C47424" w:rsidRDefault="000A19B0" w:rsidP="0001694A">
      <w:r w:rsidRPr="007B4A7D">
        <w:rPr>
          <w:position w:val="-44"/>
        </w:rPr>
        <w:object w:dxaOrig="2060" w:dyaOrig="999">
          <v:shape id="_x0000_i1047" type="#_x0000_t75" style="width:103pt;height:50pt" o:ole="">
            <v:imagedata r:id="rId21" o:title=""/>
          </v:shape>
          <o:OLEObject Type="Embed" ProgID="Equation.3" ShapeID="_x0000_i1047" DrawAspect="Content" ObjectID="_1522881296"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000A19B0" w:rsidRPr="000A19B0">
        <w:rPr>
          <w:position w:val="-36"/>
        </w:rPr>
        <w:object w:dxaOrig="3960" w:dyaOrig="840">
          <v:shape id="_x0000_i1051" type="#_x0000_t75" style="width:198pt;height:42pt" o:ole="">
            <v:imagedata r:id="rId23" o:title=""/>
          </v:shape>
          <o:OLEObject Type="Embed" ProgID="Equation.3" ShapeID="_x0000_i1051" DrawAspect="Content" ObjectID="_1522881297" r:id="rId24"/>
        </w:object>
      </w:r>
    </w:p>
    <w:p w:rsidR="00E215E7" w:rsidRPr="00E215E7" w:rsidRDefault="00EE07BC"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r>
            <w:rPr>
              <w:rFonts w:ascii="Cambria Math" w:hAnsi="Cambria Math"/>
            </w:rPr>
            <m:t xml:space="preserve"> </m:t>
          </m:r>
        </m:oMath>
      </m:oMathPara>
    </w:p>
    <w:p w:rsidR="009868D5" w:rsidRPr="009868D5" w:rsidRDefault="009868D5" w:rsidP="00EE07BC">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r>
            <w:rPr>
              <w:rFonts w:ascii="Cambria Math" w:hAnsi="Cambria Math"/>
            </w:rPr>
            <m:t xml:space="preserve">10.339 </m:t>
          </m:r>
        </m:oMath>
      </m:oMathPara>
    </w:p>
    <w:p w:rsidR="009868D5" w:rsidRPr="009868D5" w:rsidRDefault="009868D5" w:rsidP="009868D5">
      <m:oMathPara>
        <m:oMath>
          <m:r>
            <w:rPr>
              <w:rFonts w:ascii="Cambria Math" w:hAnsi="Cambria Math"/>
            </w:rPr>
            <m:t xml:space="preserve"> w=3.215</m:t>
          </m:r>
        </m:oMath>
      </m:oMathPara>
    </w:p>
    <w:p w:rsidR="009868D5" w:rsidRPr="009868D5" w:rsidRDefault="009868D5" w:rsidP="009868D5">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=phase=-184.82</m:t>
          </m:r>
        </m:oMath>
      </m:oMathPara>
    </w:p>
    <w:p w:rsidR="009868D5" w:rsidRPr="00CC63F3" w:rsidRDefault="009868D5" w:rsidP="009868D5">
      <m:oMathPara>
        <m:oMath>
          <m:r>
            <w:rPr>
              <w:rFonts w:ascii="Cambria Math" w:hAnsi="Cambria Math"/>
            </w:rPr>
            <m:t>phase margin</m:t>
          </m:r>
          <m:r>
            <w:rPr>
              <w:rFonts w:ascii="Cambria Math" w:hAnsi="Cambria Math"/>
            </w:rPr>
            <m:t>= 180-phase=</m:t>
          </m:r>
          <m:r>
            <w:rPr>
              <w:rFonts w:ascii="Cambria Math" w:hAnsi="Cambria Math"/>
            </w:rPr>
            <m:t xml:space="preserve">-4.82 </m:t>
          </m:r>
        </m:oMath>
      </m:oMathPara>
    </w:p>
    <w:p w:rsidR="00EE07BC" w:rsidRPr="00794E26" w:rsidRDefault="00EE07BC" w:rsidP="00EE07BC"/>
    <w:p w:rsidR="00EE07BC" w:rsidRDefault="00EE07BC" w:rsidP="0001694A"/>
    <w:p w:rsidR="00C47424" w:rsidRDefault="009868D5" w:rsidP="0001694A">
      <w:r>
        <w:t>So t</w:t>
      </w:r>
      <w:r w:rsidR="00C47424">
        <w:t>he plant currently has -4.82 degree phase m</w:t>
      </w:r>
      <w:r w:rsidR="000A19B0">
        <w:t>argin, which means another 51.7</w:t>
      </w:r>
      <w:r w:rsidR="00C47424">
        <w:t xml:space="preserve">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r w:rsidR="00052E07">
        <w:t xml:space="preserve"> </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EF5B69">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-10.46dB=0.3 gain</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bookmarkStart w:id="0" w:name="_GoBack"/>
    <w:p w:rsidR="00DF51B7" w:rsidRPr="005D55B5" w:rsidRDefault="00EF5B69" w:rsidP="00E3417C">
      <w:pPr>
        <w:jc w:val="center"/>
      </w:pPr>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+0.3</m:t>
                    </m:r>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m:t>
                    </m:r>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+100</m:t>
                    </m:r>
                  </m:e>
                </m:rad>
              </m:e>
            </m:d>
          </m:den>
        </m:f>
        <m:r>
          <w:rPr>
            <w:rFonts w:ascii="Cambria Math" w:hAnsi="Cambria Math"/>
          </w:rPr>
          <m:t>=0.3</m:t>
        </m:r>
      </m:oMath>
      <w:bookmarkEnd w:id="0"/>
      <w:del w:id="1" w:author="Hao Xu" w:date="2016-04-22T13:54:00Z">
        <w:r w:rsidR="00DF51B7" w:rsidDel="001F677E">
          <w:rPr>
            <w:noProof/>
          </w:rPr>
          <w:drawing>
            <wp:inline distT="0" distB="0" distL="0" distR="0" wp14:anchorId="192F16E7" wp14:editId="3E8E5850">
              <wp:extent cx="2820390" cy="211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incrossover.jpg"/>
                      <pic:cNvPicPr/>
                    </pic:nvPicPr>
                    <pic:blipFill>
                      <a:blip r:embed="rId25">
                        <a:extLst>
                          <a:ext uri="{28A0092B-C50C-407E-A947-70E740481C1C}">
                            <a14:useLocalDpi xmlns:a14="http://schemas.microsoft.com/office/drawing/2010/main" val="0"/>
                          </a:ext>
                        </a:extLst>
                      </a:blip>
                      <a:stretch>
                        <a:fillRect/>
                      </a:stretch>
                    </pic:blipFill>
                    <pic:spPr>
                      <a:xfrm>
                        <a:off x="0" y="0"/>
                        <a:ext cx="2821437" cy="2116078"/>
                      </a:xfrm>
                      <a:prstGeom prst="rect">
                        <a:avLst/>
                      </a:prstGeom>
                    </pic:spPr>
                  </pic:pic>
                </a:graphicData>
              </a:graphic>
            </wp:inline>
          </w:drawing>
        </w:r>
      </w:del>
    </w:p>
    <w:p w:rsidR="00E3417C" w:rsidRPr="00E3417C" w:rsidRDefault="0015158D" w:rsidP="00E3417C">
      <w:pPr>
        <w:rPr>
          <w:color w:val="000000"/>
          <w:sz w:val="18"/>
          <w:szCs w:val="18"/>
        </w:rPr>
      </w:pPr>
      <m:oMathPara>
        <m:oMath>
          <m:sSup>
            <m:sSupPr>
              <m:ctrlPr>
                <w:ins w:id="2" w:author="Hao Xu" w:date="2016-04-22T13:36:00Z">
                  <w:rPr>
                    <w:rFonts w:ascii="Cambria Math" w:hAnsi="Cambria Math"/>
                    <w:i/>
                    <w:color w:val="000000"/>
                    <w:sz w:val="18"/>
                    <w:szCs w:val="18"/>
                  </w:rPr>
                </w:ins>
              </m:ctrlPr>
            </m:sSupPr>
            <m:e>
              <m:r>
                <w:ins w:id="3" w:author="Hao Xu" w:date="2016-04-22T13:36:00Z">
                  <w:rPr>
                    <w:rFonts w:ascii="Cambria Math" w:hAnsi="Cambria Math"/>
                    <w:color w:val="000000"/>
                    <w:sz w:val="18"/>
                    <w:szCs w:val="18"/>
                  </w:rPr>
                  <m:t>w</m:t>
                </w:ins>
              </m:r>
            </m:e>
            <m:sup>
              <m:r>
                <w:ins w:id="4" w:author="Hao Xu" w:date="2016-04-22T13:36:00Z">
                  <w:rPr>
                    <w:rFonts w:ascii="Cambria Math" w:hAnsi="Cambria Math"/>
                    <w:color w:val="000000"/>
                    <w:sz w:val="18"/>
                    <w:szCs w:val="18"/>
                  </w:rPr>
                  <m:t>2</m:t>
                </w:ins>
              </m:r>
            </m:sup>
          </m:sSup>
          <m:r>
            <w:del w:id="5" w:author="Hao Xu" w:date="2016-04-22T13:36:00Z">
              <w:rPr>
                <w:rFonts w:ascii="Cambria Math" w:hAnsi="Cambria Math"/>
                <w:color w:val="000000"/>
                <w:sz w:val="18"/>
                <w:szCs w:val="18"/>
              </w:rPr>
              <m:t>w</m:t>
            </w:del>
          </m:r>
          <m:r>
            <w:rPr>
              <w:rFonts w:ascii="Cambria Math" w:hAnsi="Cambria Math"/>
              <w:color w:val="000000"/>
              <w:sz w:val="18"/>
              <w:szCs w:val="18"/>
            </w:rPr>
            <m:t>=</m:t>
          </m:r>
          <m:r>
            <w:rPr>
              <w:rFonts w:ascii="Cambria Math" w:hAnsi="Cambria Math"/>
              <w:color w:val="000000"/>
              <w:sz w:val="18"/>
              <w:szCs w:val="18"/>
            </w:rPr>
            <m:t>34</m:t>
          </m:r>
        </m:oMath>
      </m:oMathPara>
    </w:p>
    <w:p w:rsidR="005D55B5" w:rsidRPr="00DF51B7" w:rsidRDefault="00E3417C" w:rsidP="00E3417C">
      <w:pPr>
        <w:rPr>
          <w:color w:val="000000"/>
          <w:sz w:val="18"/>
          <w:szCs w:val="18"/>
        </w:rPr>
      </w:pPr>
      <m:oMathPara>
        <m:oMath>
          <m:r>
            <w:rPr>
              <w:rFonts w:ascii="Cambria Math" w:hAnsi="Cambria Math"/>
              <w:color w:val="000000"/>
              <w:sz w:val="18"/>
              <w:szCs w:val="18"/>
            </w:rPr>
            <m:t xml:space="preserve"> w=5.83</m:t>
          </m:r>
          <m:r>
            <w:del w:id="6" w:author="Hao Xu" w:date="2016-04-22T13:37:00Z">
              <w:rPr>
                <w:rFonts w:ascii="Cambria Math" w:hAnsi="Cambria Math"/>
                <w:color w:val="000000"/>
                <w:sz w:val="18"/>
                <w:szCs w:val="18"/>
              </w:rPr>
              <m:t>12.5</m:t>
            </w:del>
          </m:r>
        </m:oMath>
      </m:oMathPara>
    </w:p>
    <w:p w:rsidR="00DF51B7" w:rsidRPr="00DF51B7" w:rsidRDefault="00DF51B7" w:rsidP="007B4A7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5.83</m:t>
              </m:r>
              <m:r>
                <w:del w:id="7" w:author="Hao Xu" w:date="2016-04-22T13:37:00Z">
                  <w:rPr>
                    <w:rFonts w:ascii="Cambria Math" w:hAnsi="Cambria Math"/>
                    <w:color w:val="000000"/>
                    <w:sz w:val="18"/>
                    <w:szCs w:val="18"/>
                  </w:rPr>
                  <m:t>12.5</m:t>
                </w:del>
              </m:r>
            </m:num>
            <m:den>
              <m:r>
                <w:rPr>
                  <w:rFonts w:ascii="Cambria Math" w:hAnsi="Cambria Math"/>
                  <w:color w:val="000000"/>
                  <w:sz w:val="18"/>
                  <w:szCs w:val="18"/>
                </w:rPr>
                <m:t>3.33</m:t>
              </m:r>
            </m:den>
          </m:f>
          <m:r>
            <w:rPr>
              <w:rFonts w:ascii="Cambria Math" w:hAnsi="Cambria Math"/>
              <w:color w:val="000000"/>
              <w:sz w:val="18"/>
              <w:szCs w:val="18"/>
            </w:rPr>
            <m:t>=</m:t>
          </m:r>
          <m:r>
            <w:del w:id="8" w:author="Hao Xu" w:date="2016-04-22T13:37:00Z">
              <w:rPr>
                <w:rFonts w:ascii="Cambria Math" w:hAnsi="Cambria Math"/>
                <w:color w:val="000000"/>
                <w:sz w:val="18"/>
                <w:szCs w:val="18"/>
              </w:rPr>
              <m:t xml:space="preserve">3.75 </m:t>
            </w:del>
          </m:r>
          <m:r>
            <w:rPr>
              <w:rFonts w:ascii="Cambria Math" w:hAnsi="Cambria Math"/>
              <w:color w:val="000000"/>
              <w:sz w:val="18"/>
              <w:szCs w:val="18"/>
            </w:rPr>
            <m:t>1.75</m:t>
          </m:r>
        </m:oMath>
      </m:oMathPara>
    </w:p>
    <w:p w:rsidR="00DF51B7" w:rsidRPr="0024338F" w:rsidRDefault="00DF51B7" w:rsidP="00E3417C">
      <w:pPr>
        <w:rPr>
          <w:color w:val="000000"/>
          <w:sz w:val="18"/>
          <w:szCs w:val="18"/>
        </w:rPr>
      </w:pPr>
      <m:oMathPara>
        <m:oMath>
          <m:r>
            <w:rPr>
              <w:rFonts w:ascii="Cambria Math" w:hAnsi="Cambria Math"/>
              <w:color w:val="000000"/>
              <w:sz w:val="18"/>
              <w:szCs w:val="18"/>
            </w:rPr>
            <m:t>P=α×Z=11.11*</m:t>
          </m:r>
          <m:r>
            <w:rPr>
              <w:rFonts w:ascii="Cambria Math" w:hAnsi="Cambria Math"/>
              <w:color w:val="000000"/>
              <w:sz w:val="18"/>
              <w:szCs w:val="18"/>
            </w:rPr>
            <m:t>1.75</m:t>
          </m:r>
          <m:r>
            <w:rPr>
              <w:rFonts w:ascii="Cambria Math" w:hAnsi="Cambria Math"/>
              <w:color w:val="000000"/>
              <w:sz w:val="18"/>
              <w:szCs w:val="18"/>
            </w:rPr>
            <m:t>=</m:t>
          </m:r>
          <m:r>
            <w:rPr>
              <w:rFonts w:ascii="Cambria Math" w:hAnsi="Cambria Math"/>
              <w:color w:val="000000"/>
              <w:sz w:val="18"/>
              <w:szCs w:val="18"/>
            </w:rPr>
            <m:t>19.44</m:t>
          </m:r>
          <m:r>
            <w:del w:id="9" w:author="Hao Xu" w:date="2016-04-22T13:38:00Z">
              <w:rPr>
                <w:rFonts w:ascii="Cambria Math" w:hAnsi="Cambria Math"/>
                <w:color w:val="000000"/>
                <w:sz w:val="18"/>
                <w:szCs w:val="18"/>
              </w:rPr>
              <m:t>41.66</m:t>
            </w:del>
          </m:r>
        </m:oMath>
      </m:oMathPara>
    </w:p>
    <w:p w:rsidR="0024338F" w:rsidRPr="00F352F3" w:rsidRDefault="0015158D" w:rsidP="00E3417C">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f>
                <m:fPr>
                  <m:ctrlPr>
                    <w:rPr>
                      <w:rFonts w:ascii="Cambria Math" w:hAnsi="Cambria Math"/>
                      <w:i/>
                      <w:color w:val="000000"/>
                      <w:sz w:val="18"/>
                      <w:szCs w:val="18"/>
                    </w:rPr>
                  </m:ctrlPr>
                </m:fPr>
                <m:num>
                  <m:r>
                    <w:rPr>
                      <w:rFonts w:ascii="Cambria Math" w:hAnsi="Cambria Math"/>
                      <w:color w:val="000000"/>
                      <w:sz w:val="18"/>
                      <w:szCs w:val="18"/>
                    </w:rPr>
                    <m:t>s</m:t>
                  </m:r>
                </m:num>
                <m:den>
                  <m:r>
                    <w:rPr>
                      <w:rFonts w:ascii="Cambria Math" w:hAnsi="Cambria Math"/>
                      <w:color w:val="000000"/>
                      <w:sz w:val="18"/>
                      <w:szCs w:val="18"/>
                    </w:rPr>
                    <m:t>Z</m:t>
                  </m:r>
                </m:den>
              </m:f>
              <m:r>
                <w:rPr>
                  <w:rFonts w:ascii="Cambria Math" w:hAnsi="Cambria Math"/>
                  <w:color w:val="000000"/>
                  <w:sz w:val="18"/>
                  <w:szCs w:val="18"/>
                </w:rPr>
                <m:t>+</m:t>
              </m:r>
              <m:r>
                <w:rPr>
                  <w:rFonts w:ascii="Cambria Math" w:hAnsi="Cambria Math"/>
                  <w:color w:val="000000"/>
                  <w:sz w:val="18"/>
                  <w:szCs w:val="18"/>
                </w:rPr>
                <m:t>1</m:t>
              </m:r>
            </m:num>
            <m:den>
              <m:f>
                <m:fPr>
                  <m:ctrlPr>
                    <w:rPr>
                      <w:rFonts w:ascii="Cambria Math" w:hAnsi="Cambria Math"/>
                      <w:i/>
                      <w:color w:val="000000"/>
                      <w:sz w:val="18"/>
                      <w:szCs w:val="18"/>
                    </w:rPr>
                  </m:ctrlPr>
                </m:fPr>
                <m:num>
                  <m:r>
                    <w:rPr>
                      <w:rFonts w:ascii="Cambria Math" w:hAnsi="Cambria Math"/>
                      <w:color w:val="000000"/>
                      <w:sz w:val="18"/>
                      <w:szCs w:val="18"/>
                    </w:rPr>
                    <m:t>s</m:t>
                  </m:r>
                </m:num>
                <m:den>
                  <m:r>
                    <w:rPr>
                      <w:rFonts w:ascii="Cambria Math" w:hAnsi="Cambria Math"/>
                      <w:color w:val="000000"/>
                      <w:sz w:val="18"/>
                      <w:szCs w:val="18"/>
                    </w:rPr>
                    <m:t>P</m:t>
                  </m:r>
                </m:den>
              </m:f>
              <m:r>
                <w:rPr>
                  <w:rFonts w:ascii="Cambria Math" w:hAnsi="Cambria Math"/>
                  <w:color w:val="000000"/>
                  <w:sz w:val="18"/>
                  <w:szCs w:val="18"/>
                </w:rPr>
                <m:t>+</m:t>
              </m:r>
              <m:r>
                <w:del w:id="10" w:author="Hao Xu" w:date="2016-04-22T13:39:00Z">
                  <w:rPr>
                    <w:rFonts w:ascii="Cambria Math" w:hAnsi="Cambria Math"/>
                    <w:color w:val="000000"/>
                    <w:sz w:val="18"/>
                    <w:szCs w:val="18"/>
                  </w:rPr>
                  <m:t>41.66</m:t>
                </w:del>
              </m:r>
              <m:r>
                <w:rPr>
                  <w:rFonts w:ascii="Cambria Math" w:hAnsi="Cambria Math"/>
                  <w:color w:val="000000"/>
                  <w:sz w:val="18"/>
                  <w:szCs w:val="18"/>
                </w:rPr>
                <m:t>1</m:t>
              </m:r>
            </m:den>
          </m:f>
          <m:r>
            <w:rPr>
              <w:rFonts w:ascii="Cambria Math" w:hAnsi="Cambria Math"/>
              <w:color w:val="000000"/>
              <w:sz w:val="18"/>
              <w:szCs w:val="18"/>
            </w:rPr>
            <m:t>=</m:t>
          </m:r>
        </m:oMath>
      </m:oMathPara>
    </w:p>
    <w:p w:rsidR="00F352F3" w:rsidRPr="00DF51B7" w:rsidRDefault="00F352F3" w:rsidP="0024338F">
      <w:pPr>
        <w:rPr>
          <w:color w:val="000000"/>
          <w:sz w:val="18"/>
          <w:szCs w:val="18"/>
        </w:rPr>
      </w:pPr>
      <w:del w:id="11" w:author="Hao Xu" w:date="2016-04-22T13:58:00Z">
        <w:r w:rsidDel="001F677E">
          <w:rPr>
            <w:noProof/>
            <w:color w:val="000000"/>
            <w:sz w:val="18"/>
            <w:szCs w:val="18"/>
          </w:rPr>
          <w:drawing>
            <wp:inline distT="0" distB="0" distL="0" distR="0" wp14:anchorId="36433A51" wp14:editId="4C20F42E">
              <wp:extent cx="3293423" cy="2470068"/>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1bphasemargin.jpg"/>
                      <pic:cNvPicPr/>
                    </pic:nvPicPr>
                    <pic:blipFill>
                      <a:blip r:embed="rId26">
                        <a:extLst>
                          <a:ext uri="{28A0092B-C50C-407E-A947-70E740481C1C}">
                            <a14:useLocalDpi xmlns:a14="http://schemas.microsoft.com/office/drawing/2010/main" val="0"/>
                          </a:ext>
                        </a:extLst>
                      </a:blip>
                      <a:stretch>
                        <a:fillRect/>
                      </a:stretch>
                    </pic:blipFill>
                    <pic:spPr>
                      <a:xfrm>
                        <a:off x="0" y="0"/>
                        <a:ext cx="3298049" cy="2473538"/>
                      </a:xfrm>
                      <a:prstGeom prst="rect">
                        <a:avLst/>
                      </a:prstGeom>
                    </pic:spPr>
                  </pic:pic>
                </a:graphicData>
              </a:graphic>
            </wp:inline>
          </w:drawing>
        </w:r>
      </w:del>
    </w:p>
    <w:p w:rsidR="000213D5" w:rsidRDefault="00F352F3">
      <w:pPr>
        <w:rPr>
          <w:ins w:id="12" w:author="Hao Xu" w:date="2016-04-22T14:11:00Z"/>
        </w:rPr>
      </w:pPr>
      <w:del w:id="13" w:author="Hao Xu" w:date="2016-04-22T13:58:00Z">
        <w:r w:rsidRPr="00F352F3" w:rsidDel="001F677E">
          <w:delText xml:space="preserve">However, </w:delText>
        </w:r>
      </w:del>
      <w:ins w:id="14" w:author="Hao Xu" w:date="2016-04-22T13:58:00Z">
        <w:r w:rsidR="001F677E">
          <w:t>W</w:t>
        </w:r>
      </w:ins>
      <w:del w:id="15" w:author="Hao Xu" w:date="2016-04-22T13:58:00Z">
        <w:r w:rsidRPr="00F352F3" w:rsidDel="001F677E">
          <w:delText>w</w:delText>
        </w:r>
      </w:del>
      <w:r w:rsidRPr="00F352F3">
        <w:t>ith this lead compensator</w:t>
      </w:r>
      <w:del w:id="16" w:author="Hao Xu" w:date="2016-04-22T14:02:00Z">
        <w:r w:rsidRPr="00F352F3" w:rsidDel="00AB647B">
          <w:delText>, the new plant has only 27.3 phase margin which is around half of the desired phase margin</w:delText>
        </w:r>
        <w:r w:rsidDel="00AB647B">
          <w:delText>. To solve this issue, another lead compensator is required.</w:delText>
        </w:r>
      </w:del>
      <w:ins w:id="17" w:author="Hao Xu" w:date="2016-04-22T14:04:00Z">
        <w:r w:rsidR="00AB647B">
          <w:t>,</w:t>
        </w:r>
      </w:ins>
    </w:p>
    <w:p w:rsidR="007B4A7D" w:rsidDel="000213D5" w:rsidRDefault="000213D5">
      <w:pPr>
        <w:rPr>
          <w:del w:id="18" w:author="Hao Xu" w:date="2016-04-22T14:11:00Z"/>
        </w:rPr>
      </w:pPr>
      <w:ins w:id="19" w:author="Hao Xu" w:date="2016-04-22T14:11:00Z">
        <w:r>
          <w:rPr>
            <w:noProof/>
          </w:rPr>
          <w:lastRenderedPageBreak/>
          <w:drawing>
            <wp:inline distT="0" distB="0" distL="0" distR="0" wp14:anchorId="07D9A3C5" wp14:editId="436C66C0">
              <wp:extent cx="3225798"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3233650" cy="2425239"/>
                      </a:xfrm>
                      <a:prstGeom prst="rect">
                        <a:avLst/>
                      </a:prstGeom>
                    </pic:spPr>
                  </pic:pic>
                </a:graphicData>
              </a:graphic>
            </wp:inline>
          </w:drawing>
        </w:r>
      </w:ins>
      <w:ins w:id="20" w:author="Hao Xu" w:date="2016-04-22T14:04:00Z">
        <w:r w:rsidR="00AB647B">
          <w:rPr>
            <w:noProof/>
          </w:rPr>
          <w:drawing>
            <wp:inline distT="0" distB="0" distL="0" distR="0" wp14:anchorId="69D98718" wp14:editId="59209396">
              <wp:extent cx="3301999"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8">
                        <a:extLst>
                          <a:ext uri="{28A0092B-C50C-407E-A947-70E740481C1C}">
                            <a14:useLocalDpi xmlns:a14="http://schemas.microsoft.com/office/drawing/2010/main" val="0"/>
                          </a:ext>
                        </a:extLst>
                      </a:blip>
                      <a:stretch>
                        <a:fillRect/>
                      </a:stretch>
                    </pic:blipFill>
                    <pic:spPr>
                      <a:xfrm>
                        <a:off x="0" y="0"/>
                        <a:ext cx="3302000" cy="2476501"/>
                      </a:xfrm>
                      <a:prstGeom prst="rect">
                        <a:avLst/>
                      </a:prstGeom>
                    </pic:spPr>
                  </pic:pic>
                </a:graphicData>
              </a:graphic>
            </wp:inline>
          </w:drawing>
        </w:r>
      </w:ins>
    </w:p>
    <w:p w:rsidR="00AE02D6" w:rsidRDefault="00AE02D6" w:rsidP="00AE02D6"/>
    <w:p w:rsidR="00AB647B" w:rsidRDefault="00AB647B" w:rsidP="00AE02D6">
      <w:pPr>
        <w:rPr>
          <w:ins w:id="21" w:author="Hao Xu" w:date="2016-04-22T14:04:00Z"/>
        </w:rPr>
      </w:pPr>
      <w:ins w:id="22" w:author="Hao Xu" w:date="2016-04-22T14:04:00Z">
        <w:r>
          <w:t xml:space="preserve">It </w:t>
        </w:r>
      </w:ins>
      <w:ins w:id="23" w:author="Hao Xu" w:date="2016-04-22T14:10:00Z">
        <w:r w:rsidR="000213D5">
          <w:t>satisfies</w:t>
        </w:r>
      </w:ins>
      <w:ins w:id="24" w:author="Hao Xu" w:date="2016-04-22T14:04:00Z">
        <w:r>
          <w:t xml:space="preserve"> all requirement</w:t>
        </w:r>
      </w:ins>
      <w:r w:rsidR="00AE02D6">
        <w:t>s</w:t>
      </w:r>
      <w:ins w:id="25" w:author="Hao Xu" w:date="2016-04-22T14:04:00Z">
        <w:r>
          <w:br w:type="page"/>
        </w:r>
      </w:ins>
    </w:p>
    <w:p w:rsidR="007B4A7D" w:rsidRDefault="007B4A7D" w:rsidP="007B4A7D"/>
    <w:p w:rsidR="007B4A7D" w:rsidRPr="007B4A7D" w:rsidRDefault="007B4A7D" w:rsidP="005D55B5">
      <w:pPr>
        <w:rPr>
          <w:rFonts w:ascii="Cambria Math" w:hAnsi="Cambria Math" w:hint="eastAsia"/>
          <w:b/>
          <w:bCs/>
          <w:color w:val="000000"/>
          <w:sz w:val="18"/>
          <w:szCs w:val="18"/>
        </w:rPr>
      </w:pPr>
      <w:r w:rsidRPr="007B4A7D">
        <w:rPr>
          <w:rFonts w:ascii="Calibri" w:hAnsi="Calibri"/>
          <w:b/>
          <w:bCs/>
          <w:color w:val="000000"/>
        </w:rPr>
        <w:t>2. [35 marks] Consider again the unity feedback servo system with a plant transfer function given by</w:t>
      </w:r>
      <w:proofErr w:type="gramStart"/>
      <w:r w:rsidRPr="007B4A7D">
        <w:rPr>
          <w:rFonts w:ascii="Calibri" w:hAnsi="Calibri"/>
          <w:b/>
          <w:bCs/>
          <w:color w:val="000000"/>
        </w:rPr>
        <w:t>:</w:t>
      </w:r>
      <w:proofErr w:type="gramEnd"/>
      <w:r w:rsidRPr="007B4A7D">
        <w:rPr>
          <w:rFonts w:ascii="Calibri" w:hAnsi="Calibri"/>
          <w:b/>
          <w:bCs/>
          <w:color w:val="000000"/>
        </w:rPr>
        <w:br/>
      </w:r>
      <w:r w:rsidRPr="007B4A7D">
        <w:rPr>
          <w:rFonts w:ascii="Cambria Math" w:hAnsi="Cambria Math"/>
          <w:b/>
          <w:bCs/>
          <w:color w:val="000000"/>
          <w:sz w:val="18"/>
          <w:szCs w:val="18"/>
        </w:rPr>
        <w:t>𝐺(𝑠) =5000/𝑠(𝑠 + .3)(𝑠 + 22)(𝑠 + 100)</w:t>
      </w:r>
    </w:p>
    <w:p w:rsidR="007B4A7D" w:rsidRPr="007B4A7D" w:rsidRDefault="007B4A7D" w:rsidP="005D55B5">
      <w:pPr>
        <w:rPr>
          <w:rFonts w:ascii="Calibri" w:hAnsi="Calibri"/>
          <w:b/>
          <w:bCs/>
          <w:color w:val="000000"/>
        </w:rPr>
      </w:pPr>
      <w:r w:rsidRPr="007B4A7D">
        <w:rPr>
          <w:rFonts w:ascii="Cambria Math" w:hAnsi="Cambria Math"/>
          <w:b/>
          <w:bCs/>
          <w:color w:val="000000"/>
        </w:rPr>
        <w:t xml:space="preserve"> a. Using the root locus approach, design a phase lead compensator to meet the following performance specifications</w:t>
      </w:r>
      <w:proofErr w:type="gramStart"/>
      <w:r w:rsidRPr="007B4A7D">
        <w:rPr>
          <w:rFonts w:ascii="Cambria Math" w:hAnsi="Cambria Math"/>
          <w:b/>
          <w:bCs/>
          <w:color w:val="000000"/>
        </w:rPr>
        <w:t>:</w:t>
      </w:r>
      <w:proofErr w:type="gramEnd"/>
      <w:r w:rsidRPr="007B4A7D">
        <w:rPr>
          <w:rFonts w:ascii="Cambria Math" w:hAnsi="Cambria Math"/>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The settling time resulting from a step input to be less than 4s</w:t>
      </w:r>
      <w:r w:rsidRPr="007B4A7D">
        <w:rPr>
          <w:rFonts w:ascii="Calibri" w:hAnsi="Calibri"/>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 xml:space="preserve">The overshoot is less than 15% Describe clearly each stage of your design. If performance specifications are not met first time try to refine the lead compensator. </w:t>
      </w:r>
    </w:p>
    <w:p w:rsidR="00DF51B7" w:rsidRDefault="007B4A7D" w:rsidP="005D55B5">
      <w:pPr>
        <w:rPr>
          <w:rFonts w:ascii="Calibri" w:hAnsi="Calibri"/>
          <w:b/>
          <w:bCs/>
          <w:color w:val="000000"/>
        </w:rPr>
      </w:pPr>
      <w:r w:rsidRPr="007B4A7D">
        <w:rPr>
          <w:rFonts w:ascii="Calibri" w:hAnsi="Calibri"/>
          <w:b/>
          <w:bCs/>
          <w:color w:val="000000"/>
        </w:rPr>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7B4A7D" w:rsidRPr="007B4A7D" w:rsidRDefault="007B4A7D" w:rsidP="005D55B5"/>
    <w:sectPr w:rsidR="007B4A7D" w:rsidRPr="007B4A7D">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E07" w:rsidRDefault="00052E07" w:rsidP="009039A1">
      <w:pPr>
        <w:spacing w:after="0" w:line="240" w:lineRule="auto"/>
      </w:pPr>
      <w:r>
        <w:separator/>
      </w:r>
    </w:p>
  </w:endnote>
  <w:endnote w:type="continuationSeparator" w:id="0">
    <w:p w:rsidR="00052E07" w:rsidRDefault="00052E07"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E07" w:rsidRDefault="00052E07" w:rsidP="009039A1">
      <w:pPr>
        <w:spacing w:after="0" w:line="240" w:lineRule="auto"/>
      </w:pPr>
      <w:r>
        <w:separator/>
      </w:r>
    </w:p>
  </w:footnote>
  <w:footnote w:type="continuationSeparator" w:id="0">
    <w:p w:rsidR="00052E07" w:rsidRDefault="00052E07"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07" w:rsidRDefault="00052E07"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52E07"/>
    <w:rsid w:val="000A19B0"/>
    <w:rsid w:val="000A2D6B"/>
    <w:rsid w:val="000B4B57"/>
    <w:rsid w:val="001304D5"/>
    <w:rsid w:val="0015158D"/>
    <w:rsid w:val="00191327"/>
    <w:rsid w:val="001F677E"/>
    <w:rsid w:val="0024338F"/>
    <w:rsid w:val="002923A4"/>
    <w:rsid w:val="002A7EDF"/>
    <w:rsid w:val="00351A17"/>
    <w:rsid w:val="003B0EED"/>
    <w:rsid w:val="00487DA2"/>
    <w:rsid w:val="004A1B91"/>
    <w:rsid w:val="004D504F"/>
    <w:rsid w:val="005C417D"/>
    <w:rsid w:val="005D55B5"/>
    <w:rsid w:val="0062120D"/>
    <w:rsid w:val="00794E26"/>
    <w:rsid w:val="007B4A7D"/>
    <w:rsid w:val="00830E83"/>
    <w:rsid w:val="00857C7D"/>
    <w:rsid w:val="009039A1"/>
    <w:rsid w:val="009868D5"/>
    <w:rsid w:val="009B548D"/>
    <w:rsid w:val="009E040E"/>
    <w:rsid w:val="00AB647B"/>
    <w:rsid w:val="00AE02D6"/>
    <w:rsid w:val="00BC4141"/>
    <w:rsid w:val="00C21DB2"/>
    <w:rsid w:val="00C47424"/>
    <w:rsid w:val="00C877C3"/>
    <w:rsid w:val="00C95726"/>
    <w:rsid w:val="00CC63F3"/>
    <w:rsid w:val="00DF51B7"/>
    <w:rsid w:val="00E215E7"/>
    <w:rsid w:val="00E3417C"/>
    <w:rsid w:val="00EE07BC"/>
    <w:rsid w:val="00EF5B69"/>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3.jp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jp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A419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4B17274-4A65-4CD2-80C8-A28B1497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20D041FB.dotm</Template>
  <TotalTime>8</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3</cp:revision>
  <dcterms:created xsi:type="dcterms:W3CDTF">2016-04-22T21:26:00Z</dcterms:created>
  <dcterms:modified xsi:type="dcterms:W3CDTF">2016-04-23T00:47:00Z</dcterms:modified>
</cp:coreProperties>
</file>