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14C76" w14:textId="77777777" w:rsidR="00487DA2" w:rsidRPr="00D40128" w:rsidRDefault="009039A1" w:rsidP="00857C7D">
      <w:pPr>
        <w:pStyle w:val="Heading1"/>
        <w:rPr>
          <w:rFonts w:asciiTheme="minorBidi" w:hAnsiTheme="minorBidi"/>
          <w:rPrChange w:id="0" w:author="Hao Xu" w:date="2016-04-25T20:18:00Z">
            <w:rPr/>
          </w:rPrChange>
        </w:rPr>
      </w:pPr>
      <w:r w:rsidRPr="00D40128">
        <w:rPr>
          <w:rFonts w:asciiTheme="minorBidi" w:hAnsiTheme="minorBidi"/>
          <w:rPrChange w:id="1" w:author="Hao Xu" w:date="2016-04-25T20:18:00Z">
            <w:rPr/>
          </w:rPrChange>
        </w:rPr>
        <w:t xml:space="preserve">ACS221 –Control </w:t>
      </w:r>
      <w:r w:rsidR="00857C7D" w:rsidRPr="00D40128">
        <w:rPr>
          <w:rFonts w:asciiTheme="minorBidi" w:hAnsiTheme="minorBidi"/>
          <w:rPrChange w:id="2" w:author="Hao Xu" w:date="2016-04-25T20:18:00Z">
            <w:rPr/>
          </w:rPrChange>
        </w:rPr>
        <w:t>S</w:t>
      </w:r>
      <w:r w:rsidRPr="00D40128">
        <w:rPr>
          <w:rFonts w:asciiTheme="minorBidi" w:hAnsiTheme="minorBidi"/>
          <w:rPrChange w:id="3" w:author="Hao Xu" w:date="2016-04-25T20:18:00Z">
            <w:rPr/>
          </w:rPrChange>
        </w:rPr>
        <w:t>ystem</w:t>
      </w:r>
      <w:r w:rsidR="00857C7D" w:rsidRPr="00D40128">
        <w:rPr>
          <w:rFonts w:asciiTheme="minorBidi" w:hAnsiTheme="minorBidi"/>
          <w:rPrChange w:id="4" w:author="Hao Xu" w:date="2016-04-25T20:18:00Z">
            <w:rPr/>
          </w:rPrChange>
        </w:rPr>
        <w:t xml:space="preserve"> Design Assignment</w:t>
      </w:r>
    </w:p>
    <w:p w14:paraId="17DF2BFA" w14:textId="77777777" w:rsidR="00857C7D" w:rsidRPr="00D40128" w:rsidRDefault="001304D5" w:rsidP="00857C7D">
      <w:pPr>
        <w:pStyle w:val="Heading2"/>
        <w:rPr>
          <w:rFonts w:asciiTheme="minorBidi" w:hAnsiTheme="minorBidi"/>
          <w:rPrChange w:id="5" w:author="Hao Xu" w:date="2016-04-25T20:18:00Z">
            <w:rPr/>
          </w:rPrChange>
        </w:rPr>
      </w:pPr>
      <w:r w:rsidRPr="00D40128">
        <w:rPr>
          <w:rFonts w:asciiTheme="minorBidi" w:hAnsiTheme="minorBidi"/>
          <w:rPrChange w:id="6" w:author="Hao Xu" w:date="2016-04-25T20:18:00Z">
            <w:rPr/>
          </w:rPrChange>
        </w:rPr>
        <w:t xml:space="preserve">Question 1 </w:t>
      </w:r>
    </w:p>
    <w:p w14:paraId="67A6D8E1" w14:textId="77777777" w:rsidR="001304D5" w:rsidRPr="00D40128" w:rsidRDefault="001304D5" w:rsidP="001304D5">
      <w:pPr>
        <w:rPr>
          <w:rStyle w:val="Strong"/>
          <w:rFonts w:asciiTheme="minorBidi" w:hAnsiTheme="minorBidi"/>
          <w:rPrChange w:id="7" w:author="Hao Xu" w:date="2016-04-25T20:18:00Z">
            <w:rPr>
              <w:rStyle w:val="Strong"/>
            </w:rPr>
          </w:rPrChange>
        </w:rPr>
      </w:pPr>
      <w:r w:rsidRPr="00D40128">
        <w:rPr>
          <w:rStyle w:val="Strong"/>
          <w:rFonts w:asciiTheme="minorBidi" w:hAnsiTheme="minorBidi"/>
          <w:rPrChange w:id="8" w:author="Hao Xu" w:date="2016-04-25T20:18:00Z">
            <w:rPr>
              <w:rStyle w:val="Strong"/>
            </w:rPr>
          </w:rPrChange>
        </w:rPr>
        <w:t>A unity feedback servo system has a plant with the transfer function given by:</w:t>
      </w:r>
    </w:p>
    <w:p w14:paraId="06DB1F63" w14:textId="77777777" w:rsidR="001304D5" w:rsidRPr="00D40128" w:rsidRDefault="001304D5" w:rsidP="001304D5">
      <w:pPr>
        <w:rPr>
          <w:rFonts w:asciiTheme="minorBidi" w:hAnsiTheme="minorBidi"/>
          <w:color w:val="000000"/>
          <w:sz w:val="18"/>
          <w:rPrChange w:id="9" w:author="Hao Xu" w:date="2016-04-25T20:18:00Z">
            <w:rPr>
              <w:color w:val="000000"/>
              <w:sz w:val="18"/>
            </w:rPr>
          </w:rPrChange>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14:paraId="1F4FBECE" w14:textId="77777777" w:rsidR="001304D5" w:rsidRPr="00D40128" w:rsidRDefault="001304D5" w:rsidP="001304D5">
      <w:pPr>
        <w:rPr>
          <w:rStyle w:val="Strong"/>
          <w:rFonts w:asciiTheme="minorBidi" w:hAnsiTheme="minorBidi"/>
          <w:rPrChange w:id="10" w:author="Hao Xu" w:date="2016-04-25T20:18:00Z">
            <w:rPr>
              <w:rStyle w:val="Strong"/>
            </w:rPr>
          </w:rPrChange>
        </w:rPr>
      </w:pPr>
      <w:r w:rsidRPr="00D40128">
        <w:rPr>
          <w:rStyle w:val="Strong"/>
          <w:rFonts w:asciiTheme="minorBidi" w:hAnsiTheme="minorBidi"/>
          <w:rPrChange w:id="11" w:author="Hao Xu" w:date="2016-04-25T20:18:00Z">
            <w:rPr>
              <w:rStyle w:val="Strong"/>
            </w:rPr>
          </w:rPrChange>
        </w:rPr>
        <w:t>Question A: Using the frequency domain approach, determine the gain K required to give an</w:t>
      </w:r>
      <w:r w:rsidRPr="00D40128">
        <w:rPr>
          <w:rStyle w:val="Strong"/>
          <w:rFonts w:asciiTheme="minorBidi" w:hAnsiTheme="minorBidi"/>
          <w:rPrChange w:id="12" w:author="Hao Xu" w:date="2016-04-25T20:18:00Z">
            <w:rPr>
              <w:rStyle w:val="Strong"/>
            </w:rPr>
          </w:rPrChange>
        </w:rPr>
        <w:br/>
        <w:t>overshoot, in response to a step input, of approximately 20%. Explain how you</w:t>
      </w:r>
      <w:r w:rsidRPr="00D40128">
        <w:rPr>
          <w:rStyle w:val="Strong"/>
          <w:rFonts w:asciiTheme="minorBidi" w:hAnsiTheme="minorBidi"/>
          <w:rPrChange w:id="13" w:author="Hao Xu" w:date="2016-04-25T20:18:00Z">
            <w:rPr>
              <w:rStyle w:val="Strong"/>
            </w:rPr>
          </w:rPrChange>
        </w:rPr>
        <w:br/>
        <w:t>achieved your result.</w:t>
      </w:r>
    </w:p>
    <w:p w14:paraId="5157B442" w14:textId="77777777" w:rsidR="001304D5" w:rsidRPr="00D40128" w:rsidRDefault="001304D5" w:rsidP="001304D5">
      <w:pPr>
        <w:rPr>
          <w:rStyle w:val="Strong"/>
          <w:rFonts w:asciiTheme="minorBidi" w:hAnsiTheme="minorBidi"/>
          <w:b w:val="0"/>
          <w:rPrChange w:id="14" w:author="Hao Xu" w:date="2016-04-25T20:18:00Z">
            <w:rPr>
              <w:rStyle w:val="Strong"/>
              <w:b w:val="0"/>
            </w:rPr>
          </w:rPrChange>
        </w:rPr>
      </w:pPr>
      <w:r w:rsidRPr="00D40128">
        <w:rPr>
          <w:rStyle w:val="Strong"/>
          <w:rFonts w:asciiTheme="minorBidi" w:hAnsiTheme="minorBidi"/>
          <w:b w:val="0"/>
          <w:rPrChange w:id="15" w:author="Hao Xu" w:date="2016-04-25T20:18:00Z">
            <w:rPr>
              <w:rStyle w:val="Strong"/>
              <w:b w:val="0"/>
            </w:rPr>
          </w:rPrChange>
        </w:rPr>
        <w:t xml:space="preserve">The plant is a third order system which has 82.86% overshoot with unity feedback, and the target is </w:t>
      </w:r>
      <w:ins w:id="16" w:author="Hao Xu" w:date="2016-04-25T20:18:00Z">
        <w:r w:rsidR="007470E7" w:rsidRPr="00D40128">
          <w:rPr>
            <w:rStyle w:val="Strong"/>
            <w:rFonts w:asciiTheme="minorBidi" w:hAnsiTheme="minorBidi"/>
            <w:b w:val="0"/>
            <w:bCs w:val="0"/>
          </w:rPr>
          <w:t xml:space="preserve">to </w:t>
        </w:r>
      </w:ins>
      <w:r w:rsidRPr="00D40128">
        <w:rPr>
          <w:rStyle w:val="Strong"/>
          <w:rFonts w:asciiTheme="minorBidi" w:hAnsiTheme="minorBidi"/>
          <w:b w:val="0"/>
          <w:rPrChange w:id="17" w:author="Hao Xu" w:date="2016-04-25T20:18:00Z">
            <w:rPr>
              <w:rStyle w:val="Strong"/>
              <w:b w:val="0"/>
            </w:rPr>
          </w:rPrChange>
        </w:rPr>
        <w:t xml:space="preserve">lower the overshoot to 20%. </w:t>
      </w:r>
    </w:p>
    <w:p w14:paraId="2CAB367F" w14:textId="4159713C" w:rsidR="00F06AF0" w:rsidRPr="00D40128" w:rsidRDefault="001304D5" w:rsidP="007D1A49">
      <w:pPr>
        <w:rPr>
          <w:rFonts w:asciiTheme="minorBidi" w:hAnsiTheme="minorBidi"/>
          <w:rPrChange w:id="18" w:author="Hao Xu" w:date="2016-04-25T20:18:00Z">
            <w:rPr/>
          </w:rPrChange>
        </w:rPr>
      </w:pPr>
      <w:r w:rsidRPr="00D40128">
        <w:rPr>
          <w:rStyle w:val="Strong"/>
          <w:rFonts w:asciiTheme="minorBidi" w:hAnsiTheme="minorBidi"/>
          <w:b w:val="0"/>
          <w:rPrChange w:id="19" w:author="Hao Xu" w:date="2016-04-25T20:18:00Z">
            <w:rPr>
              <w:rStyle w:val="Strong"/>
              <w:b w:val="0"/>
            </w:rPr>
          </w:rPrChange>
        </w:rPr>
        <w:t>To get the 20% overshoot</w:t>
      </w:r>
      <w:r w:rsidR="00F06AF0" w:rsidRPr="00D40128">
        <w:rPr>
          <w:rStyle w:val="Strong"/>
          <w:rFonts w:asciiTheme="minorBidi" w:hAnsiTheme="minorBidi"/>
          <w:b w:val="0"/>
          <w:rPrChange w:id="20" w:author="Hao Xu" w:date="2016-04-25T20:18:00Z">
            <w:rPr>
              <w:rStyle w:val="Strong"/>
              <w:b w:val="0"/>
            </w:rPr>
          </w:rPrChange>
        </w:rPr>
        <w:t>, the following equation</w:t>
      </w:r>
      <w:r w:rsidR="007D1A49" w:rsidRPr="00D40128">
        <w:rPr>
          <w:rStyle w:val="Strong"/>
          <w:rFonts w:asciiTheme="minorBidi" w:hAnsiTheme="minorBidi"/>
          <w:b w:val="0"/>
          <w:rPrChange w:id="21" w:author="Hao Xu" w:date="2016-04-25T20:18:00Z">
            <w:rPr>
              <w:rStyle w:val="Strong"/>
              <w:b w:val="0"/>
            </w:rPr>
          </w:rPrChange>
        </w:rPr>
        <w:t>s will be</w:t>
      </w:r>
      <w:r w:rsidR="00F06AF0" w:rsidRPr="00D40128">
        <w:rPr>
          <w:rStyle w:val="Strong"/>
          <w:rFonts w:asciiTheme="minorBidi" w:hAnsiTheme="minorBidi"/>
          <w:b w:val="0"/>
          <w:rPrChange w:id="22" w:author="Hao Xu" w:date="2016-04-25T20:18:00Z">
            <w:rPr>
              <w:rStyle w:val="Strong"/>
              <w:b w:val="0"/>
            </w:rPr>
          </w:rPrChange>
        </w:rPr>
        <w:t xml:space="preserve"> used during the calculation, the maximum ov</w:t>
      </w:r>
      <w:r w:rsidR="00875C65" w:rsidRPr="00D40128">
        <w:rPr>
          <w:rStyle w:val="Strong"/>
          <w:rFonts w:asciiTheme="minorBidi" w:hAnsiTheme="minorBidi"/>
          <w:b w:val="0"/>
          <w:rPrChange w:id="23" w:author="Hao Xu" w:date="2016-04-25T20:18:00Z">
            <w:rPr>
              <w:rStyle w:val="Strong"/>
              <w:b w:val="0"/>
            </w:rPr>
          </w:rPrChange>
        </w:rPr>
        <w:t>ershoot can be obtained by setting</w:t>
      </w:r>
      <w:r w:rsidR="00F06AF0" w:rsidRPr="00D40128">
        <w:rPr>
          <w:rStyle w:val="Strong"/>
          <w:rFonts w:asciiTheme="minorBidi" w:hAnsiTheme="minorBidi"/>
          <w:b w:val="0"/>
          <w:rPrChange w:id="24" w:author="Hao Xu" w:date="2016-04-25T20:18:00Z">
            <w:rPr>
              <w:rStyle w:val="Strong"/>
              <w:b w:val="0"/>
            </w:rPr>
          </w:rPrChange>
        </w:rPr>
        <w:t xml:space="preserve"> </w:t>
      </w:r>
      <m:oMath>
        <m:r>
          <w:rPr>
            <w:rStyle w:val="Strong"/>
            <w:rFonts w:ascii="Cambria Math" w:hAnsi="Cambria Math"/>
          </w:rPr>
          <m:t>Omax</m:t>
        </m:r>
      </m:oMath>
      <w:r w:rsidR="00F06AF0" w:rsidRPr="00D40128">
        <w:rPr>
          <w:rStyle w:val="Strong"/>
          <w:rFonts w:asciiTheme="minorBidi" w:hAnsiTheme="minorBidi"/>
          <w:b w:val="0"/>
          <w:rPrChange w:id="25" w:author="Hao Xu" w:date="2016-04-25T20:18:00Z">
            <w:rPr>
              <w:rStyle w:val="Strong"/>
              <w:b w:val="0"/>
            </w:rPr>
          </w:rPrChange>
        </w:rPr>
        <w:t xml:space="preserve"> to get </w:t>
      </w:r>
      <w:del w:id="26" w:author="Hao Xu" w:date="2016-04-25T20:18:00Z">
        <w:r w:rsidR="00F06AF0" w:rsidRPr="002D3576">
          <w:rPr>
            <w:position w:val="-10"/>
          </w:rPr>
          <w:object w:dxaOrig="240" w:dyaOrig="320" w14:anchorId="0663E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6.5pt" o:ole="">
              <v:imagedata r:id="rId8" o:title=""/>
            </v:shape>
            <o:OLEObject Type="Embed" ProgID="Equation.3" ShapeID="_x0000_i1040" DrawAspect="Content" ObjectID="_1523120852" r:id="rId9"/>
          </w:object>
        </w:r>
      </w:del>
      <w:ins w:id="27" w:author="Hao Xu" w:date="2016-04-25T20:18:00Z">
        <w:r w:rsidR="00F06AF0" w:rsidRPr="00D40128">
          <w:rPr>
            <w:rFonts w:asciiTheme="minorBidi" w:hAnsiTheme="minorBidi"/>
            <w:position w:val="-10"/>
          </w:rPr>
          <w:object w:dxaOrig="240" w:dyaOrig="320" w14:anchorId="7D8DC39A">
            <v:shape id="_x0000_i1025" type="#_x0000_t75" style="width:12pt;height:16.5pt" o:ole="">
              <v:imagedata r:id="rId8" o:title=""/>
            </v:shape>
            <o:OLEObject Type="Embed" ProgID="Equation.3" ShapeID="_x0000_i1025" DrawAspect="Content" ObjectID="_1523120853" r:id="rId10"/>
          </w:object>
        </w:r>
      </w:ins>
      <w:r w:rsidR="00875C65" w:rsidRPr="00D40128">
        <w:rPr>
          <w:rFonts w:asciiTheme="minorBidi" w:hAnsiTheme="minorBidi"/>
          <w:rPrChange w:id="28" w:author="Hao Xu" w:date="2016-04-25T20:18:00Z">
            <w:rPr/>
          </w:rPrChange>
        </w:rPr>
        <w:t xml:space="preserve"> by using </w:t>
      </w:r>
      <w:r w:rsidR="007D1A49" w:rsidRPr="00D40128">
        <w:rPr>
          <w:rFonts w:asciiTheme="minorBidi" w:hAnsiTheme="minorBidi"/>
          <w:rPrChange w:id="29" w:author="Hao Xu" w:date="2016-04-25T20:18:00Z">
            <w:rPr/>
          </w:rPrChange>
        </w:rPr>
        <w:t>E</w:t>
      </w:r>
      <w:r w:rsidR="00875C65" w:rsidRPr="00D40128">
        <w:rPr>
          <w:rFonts w:asciiTheme="minorBidi" w:hAnsiTheme="minorBidi"/>
          <w:rPrChange w:id="30" w:author="Hao Xu" w:date="2016-04-25T20:18:00Z">
            <w:rPr/>
          </w:rPrChange>
        </w:rPr>
        <w:t xml:space="preserve">quation 1, </w:t>
      </w:r>
      <w:r w:rsidR="000B4B57" w:rsidRPr="00D40128">
        <w:rPr>
          <w:rFonts w:asciiTheme="minorBidi" w:hAnsiTheme="minorBidi"/>
          <w:rPrChange w:id="31" w:author="Hao Xu" w:date="2016-04-25T20:18:00Z">
            <w:rPr/>
          </w:rPrChange>
        </w:rPr>
        <w:t xml:space="preserve">and then work out the phase margin using the equation </w:t>
      </w:r>
      <w:r w:rsidR="007D1A49" w:rsidRPr="00D40128">
        <w:rPr>
          <w:rFonts w:asciiTheme="minorBidi" w:hAnsiTheme="minorBidi"/>
          <w:rPrChange w:id="32" w:author="Hao Xu" w:date="2016-04-25T20:18:00Z">
            <w:rPr/>
          </w:rPrChange>
        </w:rPr>
        <w:t>2</w:t>
      </w:r>
      <w:r w:rsidR="000B4B57" w:rsidRPr="00D40128">
        <w:rPr>
          <w:rFonts w:asciiTheme="minorBidi" w:hAnsiTheme="minorBidi"/>
          <w:rPrChange w:id="33" w:author="Hao Xu" w:date="2016-04-25T20:18:00Z">
            <w:rPr/>
          </w:rPrChange>
        </w:rPr>
        <w:t xml:space="preserve">, and use the bode diagram to find out the gain crossover frequency for that phase margin. Then use the property of the |K*G(jw)|= 0dB=1, plug in the </w:t>
      </w:r>
      <w:r w:rsidR="00875C65" w:rsidRPr="00D40128">
        <w:rPr>
          <w:rFonts w:asciiTheme="minorBidi" w:hAnsiTheme="minorBidi"/>
          <w:rPrChange w:id="34" w:author="Hao Xu" w:date="2016-04-25T20:18:00Z">
            <w:rPr/>
          </w:rPrChange>
        </w:rPr>
        <w:t>ω</w:t>
      </w:r>
      <w:r w:rsidR="000B4B57" w:rsidRPr="00D40128">
        <w:rPr>
          <w:rFonts w:asciiTheme="minorBidi" w:hAnsiTheme="minorBidi"/>
          <w:rPrChange w:id="35" w:author="Hao Xu" w:date="2016-04-25T20:18:00Z">
            <w:rPr/>
          </w:rPrChange>
        </w:rPr>
        <w:t xml:space="preserve"> inside the equation to work out the K. And the K is required </w:t>
      </w:r>
      <w:r w:rsidR="004D504F" w:rsidRPr="00D40128">
        <w:rPr>
          <w:rFonts w:asciiTheme="minorBidi" w:hAnsiTheme="minorBidi"/>
          <w:rPrChange w:id="36" w:author="Hao Xu" w:date="2016-04-25T20:18:00Z">
            <w:rPr/>
          </w:rPrChange>
        </w:rPr>
        <w:t>proportional gain compensator</w:t>
      </w:r>
      <w:r w:rsidR="000B4B57" w:rsidRPr="00D40128">
        <w:rPr>
          <w:rFonts w:asciiTheme="minorBidi" w:hAnsiTheme="minorBidi"/>
          <w:rPrChange w:id="37" w:author="Hao Xu" w:date="2016-04-25T20:18:00Z">
            <w:rPr/>
          </w:rPrChange>
        </w:rPr>
        <w:t>.</w:t>
      </w:r>
    </w:p>
    <w:p w14:paraId="58E3F905" w14:textId="77777777" w:rsidR="00607926" w:rsidRDefault="00607926" w:rsidP="00607926">
      <w:pPr>
        <w:keepNext/>
        <w:jc w:val="center"/>
        <w:rPr>
          <w:del w:id="38" w:author="Hao Xu" w:date="2016-04-25T20:18:00Z"/>
        </w:rPr>
      </w:pPr>
      <w:del w:id="39" w:author="Hao Xu" w:date="2016-04-25T20:18:00Z">
        <w:r w:rsidRPr="00560476">
          <w:rPr>
            <w:position w:val="-44"/>
          </w:rPr>
          <w:object w:dxaOrig="1380" w:dyaOrig="999" w14:anchorId="1F59F3A0">
            <v:shape id="_x0000_i1041" type="#_x0000_t75" style="width:69pt;height:50.25pt" o:ole="">
              <v:imagedata r:id="rId11" o:title=""/>
            </v:shape>
            <o:OLEObject Type="Embed" ProgID="Equation.3" ShapeID="_x0000_i1041" DrawAspect="Content" ObjectID="_1523120854" r:id="rId12"/>
          </w:object>
        </w:r>
        <w:bookmarkStart w:id="40" w:name="_GoBack"/>
        <w:bookmarkEnd w:id="40"/>
      </w:del>
    </w:p>
    <w:p w14:paraId="3F567CE7" w14:textId="77777777" w:rsidR="00607926" w:rsidRPr="00D40128" w:rsidRDefault="00607926" w:rsidP="00607926">
      <w:pPr>
        <w:keepNext/>
        <w:jc w:val="center"/>
        <w:rPr>
          <w:ins w:id="41" w:author="Hao Xu" w:date="2016-04-25T20:18:00Z"/>
          <w:rFonts w:asciiTheme="minorBidi" w:hAnsiTheme="minorBidi"/>
        </w:rPr>
      </w:pPr>
      <w:ins w:id="42" w:author="Hao Xu" w:date="2016-04-25T20:18:00Z">
        <w:r w:rsidRPr="00D40128">
          <w:rPr>
            <w:rFonts w:asciiTheme="minorBidi" w:hAnsiTheme="minorBidi"/>
            <w:position w:val="-44"/>
          </w:rPr>
          <w:object w:dxaOrig="1380" w:dyaOrig="999" w14:anchorId="4295D50B">
            <v:shape id="_x0000_i1026" type="#_x0000_t75" style="width:69pt;height:50.25pt" o:ole="">
              <v:imagedata r:id="rId11" o:title=""/>
            </v:shape>
            <o:OLEObject Type="Embed" ProgID="Equation.3" ShapeID="_x0000_i1026" DrawAspect="Content" ObjectID="_1523120855" r:id="rId13"/>
          </w:object>
        </w:r>
      </w:ins>
    </w:p>
    <w:p w14:paraId="740290CB" w14:textId="77777777" w:rsidR="00607926" w:rsidRPr="00D40128" w:rsidRDefault="00607926" w:rsidP="00607926">
      <w:pPr>
        <w:pStyle w:val="Caption"/>
        <w:jc w:val="center"/>
        <w:rPr>
          <w:rFonts w:asciiTheme="minorBidi" w:hAnsiTheme="minorBidi"/>
          <w:rPrChange w:id="43" w:author="Hao Xu" w:date="2016-04-25T20:18:00Z">
            <w:rPr/>
          </w:rPrChange>
        </w:rPr>
      </w:pPr>
      <w:r w:rsidRPr="00D40128">
        <w:rPr>
          <w:rFonts w:asciiTheme="minorBidi" w:hAnsiTheme="minorBidi"/>
          <w:rPrChange w:id="44" w:author="Hao Xu" w:date="2016-04-25T20:18:00Z">
            <w:rPr/>
          </w:rPrChange>
        </w:rPr>
        <w:t xml:space="preserve">Equation </w:t>
      </w:r>
      <w:r w:rsidR="00FF2E63" w:rsidRPr="00D40128">
        <w:rPr>
          <w:rFonts w:asciiTheme="minorBidi" w:hAnsiTheme="minorBidi"/>
          <w:rPrChange w:id="45" w:author="Hao Xu" w:date="2016-04-25T20:18:00Z">
            <w:rPr/>
          </w:rPrChange>
        </w:rPr>
        <w:fldChar w:fldCharType="begin"/>
      </w:r>
      <w:r w:rsidR="00FF2E63" w:rsidRPr="00D40128">
        <w:rPr>
          <w:rFonts w:asciiTheme="minorBidi" w:hAnsiTheme="minorBidi"/>
          <w:rPrChange w:id="46" w:author="Hao Xu" w:date="2016-04-25T20:18:00Z">
            <w:rPr/>
          </w:rPrChange>
        </w:rPr>
        <w:instrText xml:space="preserve"> SEQ Equation \* ARABIC </w:instrText>
      </w:r>
      <w:r w:rsidR="00FF2E63" w:rsidRPr="00D40128">
        <w:rPr>
          <w:rFonts w:asciiTheme="minorBidi" w:hAnsiTheme="minorBidi"/>
          <w:rPrChange w:id="47" w:author="Hao Xu" w:date="2016-04-25T20:18:00Z">
            <w:rPr/>
          </w:rPrChange>
        </w:rPr>
        <w:fldChar w:fldCharType="separate"/>
      </w:r>
      <w:r w:rsidR="000769B2" w:rsidRPr="00D40128">
        <w:rPr>
          <w:rFonts w:asciiTheme="minorBidi" w:hAnsiTheme="minorBidi"/>
          <w:rPrChange w:id="48" w:author="Hao Xu" w:date="2016-04-25T20:18:00Z">
            <w:rPr/>
          </w:rPrChange>
        </w:rPr>
        <w:t>1</w:t>
      </w:r>
      <w:r w:rsidR="00FF2E63" w:rsidRPr="00D40128">
        <w:rPr>
          <w:rFonts w:asciiTheme="minorBidi" w:hAnsiTheme="minorBidi"/>
          <w:rPrChange w:id="49" w:author="Hao Xu" w:date="2016-04-25T20:18:00Z">
            <w:rPr/>
          </w:rPrChange>
        </w:rPr>
        <w:fldChar w:fldCharType="end"/>
      </w:r>
      <w:r w:rsidR="009F2CDA" w:rsidRPr="00D40128">
        <w:rPr>
          <w:rFonts w:asciiTheme="minorBidi" w:hAnsiTheme="minorBidi"/>
          <w:rPrChange w:id="50" w:author="Hao Xu" w:date="2016-04-25T20:18:00Z">
            <w:rPr/>
          </w:rPrChange>
        </w:rPr>
        <w:t>: Overshoot/safety factor of plant’s damping ratio</w:t>
      </w:r>
    </w:p>
    <w:p w14:paraId="2179A4A6" w14:textId="77777777" w:rsidR="00607926" w:rsidRPr="00D40128" w:rsidRDefault="00607926" w:rsidP="00607926">
      <w:pPr>
        <w:jc w:val="center"/>
        <w:rPr>
          <w:rStyle w:val="Strong"/>
          <w:rFonts w:asciiTheme="minorBidi" w:hAnsiTheme="minorBidi"/>
          <w:b w:val="0"/>
          <w:rPrChange w:id="51" w:author="Hao Xu" w:date="2016-04-25T20:18:00Z">
            <w:rPr>
              <w:rStyle w:val="Strong"/>
              <w:b w:val="0"/>
            </w:rPr>
          </w:rPrChange>
        </w:rPr>
      </w:pPr>
    </w:p>
    <w:p w14:paraId="5785B356" w14:textId="77777777" w:rsidR="00607926" w:rsidRDefault="00607926" w:rsidP="00607926">
      <w:pPr>
        <w:keepNext/>
        <w:jc w:val="center"/>
        <w:rPr>
          <w:del w:id="52" w:author="Hao Xu" w:date="2016-04-25T20:18:00Z"/>
        </w:rPr>
      </w:pPr>
      <w:del w:id="53" w:author="Hao Xu" w:date="2016-04-25T20:18:00Z">
        <w:r w:rsidRPr="00607926">
          <w:rPr>
            <w:rFonts w:ascii="Times New Roman" w:eastAsia="Times New Roman" w:hAnsi="Times New Roman" w:cs="Times New Roman"/>
            <w:position w:val="-74"/>
            <w:sz w:val="20"/>
            <w:szCs w:val="20"/>
            <w:lang w:eastAsia="en-US"/>
          </w:rPr>
          <w:object w:dxaOrig="3280" w:dyaOrig="1600" w14:anchorId="3CD521FD">
            <v:shape id="_x0000_i1042" type="#_x0000_t75" style="width:116.25pt;height:57pt" o:ole="" fillcolor="window">
              <v:imagedata r:id="rId14" o:title=""/>
            </v:shape>
            <o:OLEObject Type="Embed" ProgID="Equation.3" ShapeID="_x0000_i1042" DrawAspect="Content" ObjectID="_1523120856" r:id="rId15"/>
          </w:object>
        </w:r>
      </w:del>
    </w:p>
    <w:p w14:paraId="52AE332B" w14:textId="77777777" w:rsidR="00607926" w:rsidRPr="00D40128" w:rsidRDefault="00607926" w:rsidP="00607926">
      <w:pPr>
        <w:keepNext/>
        <w:jc w:val="center"/>
        <w:rPr>
          <w:ins w:id="54" w:author="Hao Xu" w:date="2016-04-25T20:18:00Z"/>
          <w:rFonts w:asciiTheme="minorBidi" w:hAnsiTheme="minorBidi"/>
        </w:rPr>
      </w:pPr>
      <w:ins w:id="55" w:author="Hao Xu" w:date="2016-04-25T20:18:00Z">
        <w:r w:rsidRPr="00D40128">
          <w:rPr>
            <w:rFonts w:asciiTheme="minorBidi" w:eastAsia="Times New Roman" w:hAnsiTheme="minorBidi"/>
            <w:position w:val="-74"/>
            <w:sz w:val="20"/>
            <w:szCs w:val="20"/>
            <w:lang w:eastAsia="en-US"/>
          </w:rPr>
          <w:object w:dxaOrig="3280" w:dyaOrig="1600" w14:anchorId="091AE8A2">
            <v:shape id="_x0000_i1027" type="#_x0000_t75" style="width:116.25pt;height:57pt" o:ole="" fillcolor="window">
              <v:imagedata r:id="rId14" o:title=""/>
            </v:shape>
            <o:OLEObject Type="Embed" ProgID="Equation.3" ShapeID="_x0000_i1027" DrawAspect="Content" ObjectID="_1523120857" r:id="rId16"/>
          </w:object>
        </w:r>
      </w:ins>
    </w:p>
    <w:p w14:paraId="7FEDE1AB" w14:textId="77777777" w:rsidR="001304D5" w:rsidRPr="00D40128" w:rsidRDefault="00607926" w:rsidP="00607926">
      <w:pPr>
        <w:pStyle w:val="Caption"/>
        <w:jc w:val="center"/>
        <w:rPr>
          <w:rFonts w:asciiTheme="minorBidi" w:hAnsiTheme="minorBidi"/>
          <w:sz w:val="20"/>
          <w:rPrChange w:id="56" w:author="Hao Xu" w:date="2016-04-25T20:18:00Z">
            <w:rPr>
              <w:rFonts w:ascii="Times New Roman" w:hAnsi="Times New Roman"/>
              <w:sz w:val="20"/>
            </w:rPr>
          </w:rPrChange>
        </w:rPr>
      </w:pPr>
      <w:r w:rsidRPr="00D40128">
        <w:rPr>
          <w:rFonts w:asciiTheme="minorBidi" w:hAnsiTheme="minorBidi"/>
          <w:rPrChange w:id="57" w:author="Hao Xu" w:date="2016-04-25T20:18:00Z">
            <w:rPr/>
          </w:rPrChange>
        </w:rPr>
        <w:t xml:space="preserve">Equation </w:t>
      </w:r>
      <w:r w:rsidR="00FF2E63" w:rsidRPr="00D40128">
        <w:rPr>
          <w:rFonts w:asciiTheme="minorBidi" w:hAnsiTheme="minorBidi"/>
          <w:rPrChange w:id="58" w:author="Hao Xu" w:date="2016-04-25T20:18:00Z">
            <w:rPr/>
          </w:rPrChange>
        </w:rPr>
        <w:fldChar w:fldCharType="begin"/>
      </w:r>
      <w:r w:rsidR="00FF2E63" w:rsidRPr="00D40128">
        <w:rPr>
          <w:rFonts w:asciiTheme="minorBidi" w:hAnsiTheme="minorBidi"/>
          <w:rPrChange w:id="59" w:author="Hao Xu" w:date="2016-04-25T20:18:00Z">
            <w:rPr/>
          </w:rPrChange>
        </w:rPr>
        <w:instrText xml:space="preserve"> SEQ Equation \* ARABIC </w:instrText>
      </w:r>
      <w:r w:rsidR="00FF2E63" w:rsidRPr="00D40128">
        <w:rPr>
          <w:rFonts w:asciiTheme="minorBidi" w:hAnsiTheme="minorBidi"/>
          <w:rPrChange w:id="60" w:author="Hao Xu" w:date="2016-04-25T20:18:00Z">
            <w:rPr/>
          </w:rPrChange>
        </w:rPr>
        <w:fldChar w:fldCharType="separate"/>
      </w:r>
      <w:r w:rsidR="000769B2" w:rsidRPr="00D40128">
        <w:rPr>
          <w:rFonts w:asciiTheme="minorBidi" w:hAnsiTheme="minorBidi"/>
          <w:rPrChange w:id="61" w:author="Hao Xu" w:date="2016-04-25T20:18:00Z">
            <w:rPr/>
          </w:rPrChange>
        </w:rPr>
        <w:t>2</w:t>
      </w:r>
      <w:r w:rsidR="00FF2E63" w:rsidRPr="00D40128">
        <w:rPr>
          <w:rFonts w:asciiTheme="minorBidi" w:hAnsiTheme="minorBidi"/>
          <w:rPrChange w:id="62" w:author="Hao Xu" w:date="2016-04-25T20:18:00Z">
            <w:rPr/>
          </w:rPrChange>
        </w:rPr>
        <w:fldChar w:fldCharType="end"/>
      </w:r>
      <w:r w:rsidR="009F2CDA" w:rsidRPr="00D40128">
        <w:rPr>
          <w:rFonts w:asciiTheme="minorBidi" w:hAnsiTheme="minorBidi"/>
          <w:rPrChange w:id="63" w:author="Hao Xu" w:date="2016-04-25T20:18:00Z">
            <w:rPr/>
          </w:rPrChange>
        </w:rPr>
        <w:t>: Phase Margin of current plant by damping ratio</w:t>
      </w:r>
    </w:p>
    <w:p w14:paraId="63F75049" w14:textId="77777777" w:rsidR="004D504F" w:rsidRPr="00D40128" w:rsidRDefault="000B4B57" w:rsidP="001304D5">
      <w:pPr>
        <w:rPr>
          <w:rStyle w:val="Strong"/>
          <w:rFonts w:asciiTheme="minorBidi" w:hAnsiTheme="minorBidi"/>
          <w:b w:val="0"/>
          <w:rPrChange w:id="64" w:author="Hao Xu" w:date="2016-04-25T20:18:00Z">
            <w:rPr>
              <w:rStyle w:val="Strong"/>
              <w:rFonts w:ascii="Times New Roman" w:hAnsi="Times New Roman"/>
              <w:b w:val="0"/>
            </w:rPr>
          </w:rPrChange>
        </w:rPr>
      </w:pPr>
      <w:r w:rsidRPr="00D40128">
        <w:rPr>
          <w:rFonts w:asciiTheme="minorBidi" w:hAnsiTheme="minorBidi"/>
          <w:sz w:val="20"/>
          <w:rPrChange w:id="65" w:author="Hao Xu" w:date="2016-04-25T20:18:00Z">
            <w:rPr>
              <w:rFonts w:ascii="Times New Roman" w:hAnsi="Times New Roman"/>
              <w:sz w:val="20"/>
            </w:rPr>
          </w:rPrChange>
        </w:rPr>
        <w:lastRenderedPageBreak/>
        <w:t xml:space="preserve">In practical, the </w:t>
      </w:r>
      <m:oMath>
        <m:r>
          <w:rPr>
            <w:rStyle w:val="Strong"/>
            <w:rFonts w:ascii="Cambria Math" w:hAnsi="Cambria Math"/>
          </w:rPr>
          <m:t>Omax</m:t>
        </m:r>
      </m:oMath>
      <w:r w:rsidRPr="00D40128">
        <w:rPr>
          <w:rStyle w:val="Strong"/>
          <w:rFonts w:asciiTheme="minorBidi" w:hAnsiTheme="minorBidi"/>
          <w:b w:val="0"/>
          <w:rPrChange w:id="66" w:author="Hao Xu" w:date="2016-04-25T20:18:00Z">
            <w:rPr>
              <w:rStyle w:val="Strong"/>
              <w:rFonts w:ascii="Times New Roman" w:hAnsi="Times New Roman"/>
              <w:b w:val="0"/>
            </w:rPr>
          </w:rPrChange>
        </w:rPr>
        <w:t xml:space="preserve"> is considered a bit lower than the requirement</w:t>
      </w:r>
      <w:r w:rsidR="00C877C3" w:rsidRPr="00D40128">
        <w:rPr>
          <w:rStyle w:val="Strong"/>
          <w:rFonts w:asciiTheme="minorBidi" w:hAnsiTheme="minorBidi"/>
          <w:b w:val="0"/>
          <w:rPrChange w:id="67" w:author="Hao Xu" w:date="2016-04-25T20:18:00Z">
            <w:rPr>
              <w:rStyle w:val="Strong"/>
              <w:rFonts w:ascii="Times New Roman" w:hAnsi="Times New Roman"/>
              <w:b w:val="0"/>
            </w:rPr>
          </w:rPrChange>
        </w:rPr>
        <w:t>, in this case, it was set to 14% overshoot, which is 0.14</w:t>
      </w:r>
      <w:r w:rsidRPr="00D40128">
        <w:rPr>
          <w:rStyle w:val="Strong"/>
          <w:rFonts w:asciiTheme="minorBidi" w:hAnsiTheme="minorBidi"/>
          <w:b w:val="0"/>
          <w:rPrChange w:id="68" w:author="Hao Xu" w:date="2016-04-25T20:18:00Z">
            <w:rPr>
              <w:rStyle w:val="Strong"/>
              <w:rFonts w:ascii="Times New Roman" w:hAnsi="Times New Roman"/>
              <w:b w:val="0"/>
            </w:rPr>
          </w:rPrChange>
        </w:rPr>
        <w:t xml:space="preserve"> in equivalent of  </w:t>
      </w:r>
      <m:oMath>
        <m:r>
          <w:rPr>
            <w:rStyle w:val="Strong"/>
            <w:rFonts w:ascii="Cambria Math" w:hAnsi="Cambria Math"/>
          </w:rPr>
          <m:t>Omax</m:t>
        </m:r>
      </m:oMath>
      <w:r w:rsidR="004D504F" w:rsidRPr="00D40128">
        <w:rPr>
          <w:rStyle w:val="Strong"/>
          <w:rFonts w:asciiTheme="minorBidi" w:hAnsiTheme="minorBidi"/>
          <w:b w:val="0"/>
          <w:rPrChange w:id="69" w:author="Hao Xu" w:date="2016-04-25T20:18:00Z">
            <w:rPr>
              <w:rStyle w:val="Strong"/>
              <w:rFonts w:ascii="Times New Roman" w:hAnsi="Times New Roman"/>
              <w:b w:val="0"/>
            </w:rPr>
          </w:rPrChange>
        </w:rPr>
        <w:t xml:space="preserve">, </w:t>
      </w:r>
    </w:p>
    <w:p w14:paraId="412A9932" w14:textId="77777777" w:rsidR="00607926" w:rsidRDefault="00C877C3" w:rsidP="00607926">
      <w:pPr>
        <w:keepNext/>
        <w:jc w:val="center"/>
        <w:rPr>
          <w:del w:id="70" w:author="Hao Xu" w:date="2016-04-25T20:18:00Z"/>
        </w:rPr>
      </w:pPr>
      <w:del w:id="71" w:author="Hao Xu" w:date="2016-04-25T20:18:00Z">
        <w:r w:rsidRPr="004D504F">
          <w:rPr>
            <w:position w:val="-42"/>
          </w:rPr>
          <w:object w:dxaOrig="2040" w:dyaOrig="960" w14:anchorId="3F3DCE92">
            <v:shape id="_x0000_i1043" type="#_x0000_t75" style="width:102pt;height:48pt" o:ole="">
              <v:imagedata r:id="rId17" o:title=""/>
            </v:shape>
            <o:OLEObject Type="Embed" ProgID="Equation.3" ShapeID="_x0000_i1043" DrawAspect="Content" ObjectID="_1523120858" r:id="rId18"/>
          </w:object>
        </w:r>
      </w:del>
    </w:p>
    <w:p w14:paraId="21CFE167" w14:textId="77777777" w:rsidR="00607926" w:rsidRPr="00D40128" w:rsidRDefault="00C877C3" w:rsidP="00607926">
      <w:pPr>
        <w:keepNext/>
        <w:jc w:val="center"/>
        <w:rPr>
          <w:ins w:id="72" w:author="Hao Xu" w:date="2016-04-25T20:18:00Z"/>
          <w:rFonts w:asciiTheme="minorBidi" w:hAnsiTheme="minorBidi"/>
        </w:rPr>
      </w:pPr>
      <w:ins w:id="73" w:author="Hao Xu" w:date="2016-04-25T20:18:00Z">
        <w:r w:rsidRPr="00D40128">
          <w:rPr>
            <w:rFonts w:asciiTheme="minorBidi" w:hAnsiTheme="minorBidi"/>
            <w:position w:val="-42"/>
          </w:rPr>
          <w:object w:dxaOrig="2040" w:dyaOrig="960" w14:anchorId="685B35F6">
            <v:shape id="_x0000_i1028" type="#_x0000_t75" style="width:102pt;height:48pt" o:ole="">
              <v:imagedata r:id="rId17" o:title=""/>
            </v:shape>
            <o:OLEObject Type="Embed" ProgID="Equation.3" ShapeID="_x0000_i1028" DrawAspect="Content" ObjectID="_1523120859" r:id="rId19"/>
          </w:object>
        </w:r>
      </w:ins>
    </w:p>
    <w:p w14:paraId="3F0700F0" w14:textId="77777777" w:rsidR="000B4B57" w:rsidRPr="00D40128" w:rsidRDefault="00607926" w:rsidP="00607926">
      <w:pPr>
        <w:pStyle w:val="Caption"/>
        <w:jc w:val="center"/>
        <w:rPr>
          <w:rStyle w:val="Strong"/>
          <w:rFonts w:asciiTheme="minorBidi" w:hAnsiTheme="minorBidi"/>
          <w:b/>
          <w:rPrChange w:id="74" w:author="Hao Xu" w:date="2016-04-25T20:18:00Z">
            <w:rPr>
              <w:rStyle w:val="Strong"/>
              <w:b/>
            </w:rPr>
          </w:rPrChange>
        </w:rPr>
      </w:pPr>
      <w:r w:rsidRPr="00D40128">
        <w:rPr>
          <w:rFonts w:asciiTheme="minorBidi" w:hAnsiTheme="minorBidi"/>
          <w:rPrChange w:id="75" w:author="Hao Xu" w:date="2016-04-25T20:18:00Z">
            <w:rPr/>
          </w:rPrChange>
        </w:rPr>
        <w:t xml:space="preserve">Equation </w:t>
      </w:r>
      <w:r w:rsidR="00FF2E63" w:rsidRPr="00D40128">
        <w:rPr>
          <w:rFonts w:asciiTheme="minorBidi" w:hAnsiTheme="minorBidi"/>
          <w:rPrChange w:id="76" w:author="Hao Xu" w:date="2016-04-25T20:18:00Z">
            <w:rPr/>
          </w:rPrChange>
        </w:rPr>
        <w:fldChar w:fldCharType="begin"/>
      </w:r>
      <w:r w:rsidR="00FF2E63" w:rsidRPr="00D40128">
        <w:rPr>
          <w:rFonts w:asciiTheme="minorBidi" w:hAnsiTheme="minorBidi"/>
          <w:rPrChange w:id="77" w:author="Hao Xu" w:date="2016-04-25T20:18:00Z">
            <w:rPr/>
          </w:rPrChange>
        </w:rPr>
        <w:instrText xml:space="preserve"> SEQ Equation \* ARABIC </w:instrText>
      </w:r>
      <w:r w:rsidR="00FF2E63" w:rsidRPr="00D40128">
        <w:rPr>
          <w:rFonts w:asciiTheme="minorBidi" w:hAnsiTheme="minorBidi"/>
          <w:rPrChange w:id="78" w:author="Hao Xu" w:date="2016-04-25T20:18:00Z">
            <w:rPr/>
          </w:rPrChange>
        </w:rPr>
        <w:fldChar w:fldCharType="separate"/>
      </w:r>
      <w:r w:rsidR="000769B2" w:rsidRPr="00D40128">
        <w:rPr>
          <w:rFonts w:asciiTheme="minorBidi" w:hAnsiTheme="minorBidi"/>
          <w:rPrChange w:id="79" w:author="Hao Xu" w:date="2016-04-25T20:18:00Z">
            <w:rPr/>
          </w:rPrChange>
        </w:rPr>
        <w:t>3</w:t>
      </w:r>
      <w:r w:rsidR="00FF2E63" w:rsidRPr="00D40128">
        <w:rPr>
          <w:rFonts w:asciiTheme="minorBidi" w:hAnsiTheme="minorBidi"/>
          <w:rPrChange w:id="80" w:author="Hao Xu" w:date="2016-04-25T20:18:00Z">
            <w:rPr/>
          </w:rPrChange>
        </w:rPr>
        <w:fldChar w:fldCharType="end"/>
      </w:r>
      <w:r w:rsidR="009F2CDA" w:rsidRPr="00D40128">
        <w:rPr>
          <w:rFonts w:asciiTheme="minorBidi" w:hAnsiTheme="minorBidi"/>
          <w:rPrChange w:id="81" w:author="Hao Xu" w:date="2016-04-25T20:18:00Z">
            <w:rPr/>
          </w:rPrChange>
        </w:rPr>
        <w:t xml:space="preserve">: damping ratio of chosen overshoot </w:t>
      </w:r>
    </w:p>
    <w:p w14:paraId="0ABBCCD6" w14:textId="77777777" w:rsidR="0062120D" w:rsidRPr="00D40128" w:rsidRDefault="0062120D" w:rsidP="001304D5">
      <w:pPr>
        <w:rPr>
          <w:rFonts w:asciiTheme="minorBidi" w:hAnsiTheme="minorBidi"/>
          <w:rPrChange w:id="82" w:author="Hao Xu" w:date="2016-04-25T20:18:00Z">
            <w:rPr/>
          </w:rPrChange>
        </w:rPr>
      </w:pPr>
      <w:r w:rsidRPr="00D40128">
        <w:rPr>
          <w:rFonts w:asciiTheme="minorBidi" w:hAnsiTheme="minorBidi"/>
          <w:rPrChange w:id="83" w:author="Hao Xu" w:date="2016-04-25T20:18:00Z">
            <w:rPr>
              <w:rFonts w:ascii="Cambria Math" w:hAnsi="Cambria Math"/>
            </w:rPr>
          </w:rPrChange>
        </w:rPr>
        <w:t xml:space="preserve">And the phase margin will be: </w:t>
      </w:r>
    </w:p>
    <w:p w14:paraId="3A9D5466" w14:textId="77777777" w:rsidR="00607926" w:rsidRDefault="00C47424" w:rsidP="00607926">
      <w:pPr>
        <w:keepNext/>
        <w:jc w:val="center"/>
        <w:rPr>
          <w:del w:id="84" w:author="Hao Xu" w:date="2016-04-25T20:18:00Z"/>
        </w:rPr>
      </w:pPr>
      <w:del w:id="85" w:author="Hao Xu" w:date="2016-04-25T20:18:00Z">
        <w:r w:rsidRPr="00C47424">
          <w:rPr>
            <w:position w:val="-56"/>
          </w:rPr>
          <w:object w:dxaOrig="4000" w:dyaOrig="1240" w14:anchorId="1A43EB0F">
            <v:shape id="_x0000_i1044" type="#_x0000_t75" style="width:199.5pt;height:62.25pt" o:ole="">
              <v:imagedata r:id="rId20" o:title=""/>
            </v:shape>
            <o:OLEObject Type="Embed" ProgID="Equation.3" ShapeID="_x0000_i1044" DrawAspect="Content" ObjectID="_1523120860" r:id="rId21"/>
          </w:object>
        </w:r>
      </w:del>
    </w:p>
    <w:p w14:paraId="61ADD275" w14:textId="77777777" w:rsidR="00607926" w:rsidRPr="00D40128" w:rsidRDefault="00C47424" w:rsidP="00607926">
      <w:pPr>
        <w:keepNext/>
        <w:jc w:val="center"/>
        <w:rPr>
          <w:ins w:id="86" w:author="Hao Xu" w:date="2016-04-25T20:18:00Z"/>
          <w:rFonts w:asciiTheme="minorBidi" w:hAnsiTheme="minorBidi"/>
        </w:rPr>
      </w:pPr>
      <w:ins w:id="87" w:author="Hao Xu" w:date="2016-04-25T20:18:00Z">
        <w:r w:rsidRPr="00D40128">
          <w:rPr>
            <w:rFonts w:asciiTheme="minorBidi" w:hAnsiTheme="minorBidi"/>
            <w:position w:val="-56"/>
          </w:rPr>
          <w:object w:dxaOrig="4000" w:dyaOrig="1240" w14:anchorId="0E321788">
            <v:shape id="_x0000_i1029" type="#_x0000_t75" style="width:199.5pt;height:62.25pt" o:ole="">
              <v:imagedata r:id="rId20" o:title=""/>
            </v:shape>
            <o:OLEObject Type="Embed" ProgID="Equation.3" ShapeID="_x0000_i1029" DrawAspect="Content" ObjectID="_1523120861" r:id="rId22"/>
          </w:object>
        </w:r>
      </w:ins>
    </w:p>
    <w:p w14:paraId="646FAC7E" w14:textId="77777777" w:rsidR="002A7EDF" w:rsidRPr="00D40128" w:rsidRDefault="00607926" w:rsidP="00607926">
      <w:pPr>
        <w:pStyle w:val="Caption"/>
        <w:jc w:val="center"/>
        <w:rPr>
          <w:rFonts w:asciiTheme="minorBidi" w:hAnsiTheme="minorBidi"/>
          <w:rPrChange w:id="88" w:author="Hao Xu" w:date="2016-04-25T20:18:00Z">
            <w:rPr/>
          </w:rPrChange>
        </w:rPr>
      </w:pPr>
      <w:r w:rsidRPr="00D40128">
        <w:rPr>
          <w:rFonts w:asciiTheme="minorBidi" w:hAnsiTheme="minorBidi"/>
          <w:rPrChange w:id="89" w:author="Hao Xu" w:date="2016-04-25T20:18:00Z">
            <w:rPr/>
          </w:rPrChange>
        </w:rPr>
        <w:t xml:space="preserve">Equation </w:t>
      </w:r>
      <w:r w:rsidR="00FF2E63" w:rsidRPr="00D40128">
        <w:rPr>
          <w:rFonts w:asciiTheme="minorBidi" w:hAnsiTheme="minorBidi"/>
          <w:rPrChange w:id="90" w:author="Hao Xu" w:date="2016-04-25T20:18:00Z">
            <w:rPr/>
          </w:rPrChange>
        </w:rPr>
        <w:fldChar w:fldCharType="begin"/>
      </w:r>
      <w:r w:rsidR="00FF2E63" w:rsidRPr="00D40128">
        <w:rPr>
          <w:rFonts w:asciiTheme="minorBidi" w:hAnsiTheme="minorBidi"/>
          <w:rPrChange w:id="91" w:author="Hao Xu" w:date="2016-04-25T20:18:00Z">
            <w:rPr/>
          </w:rPrChange>
        </w:rPr>
        <w:instrText xml:space="preserve"> SEQ Equation \* ARABIC </w:instrText>
      </w:r>
      <w:r w:rsidR="00FF2E63" w:rsidRPr="00D40128">
        <w:rPr>
          <w:rFonts w:asciiTheme="minorBidi" w:hAnsiTheme="minorBidi"/>
          <w:rPrChange w:id="92" w:author="Hao Xu" w:date="2016-04-25T20:18:00Z">
            <w:rPr/>
          </w:rPrChange>
        </w:rPr>
        <w:fldChar w:fldCharType="separate"/>
      </w:r>
      <w:r w:rsidR="000769B2" w:rsidRPr="00D40128">
        <w:rPr>
          <w:rFonts w:asciiTheme="minorBidi" w:hAnsiTheme="minorBidi"/>
          <w:rPrChange w:id="93" w:author="Hao Xu" w:date="2016-04-25T20:18:00Z">
            <w:rPr/>
          </w:rPrChange>
        </w:rPr>
        <w:t>4</w:t>
      </w:r>
      <w:r w:rsidR="00FF2E63" w:rsidRPr="00D40128">
        <w:rPr>
          <w:rFonts w:asciiTheme="minorBidi" w:hAnsiTheme="minorBidi"/>
          <w:rPrChange w:id="94" w:author="Hao Xu" w:date="2016-04-25T20:18:00Z">
            <w:rPr/>
          </w:rPrChange>
        </w:rPr>
        <w:fldChar w:fldCharType="end"/>
      </w:r>
      <w:r w:rsidR="009F2CDA" w:rsidRPr="00D40128">
        <w:rPr>
          <w:rFonts w:asciiTheme="minorBidi" w:hAnsiTheme="minorBidi"/>
          <w:rPrChange w:id="95" w:author="Hao Xu" w:date="2016-04-25T20:18:00Z">
            <w:rPr/>
          </w:rPrChange>
        </w:rPr>
        <w:t xml:space="preserve"> calculated phase margin</w:t>
      </w:r>
    </w:p>
    <w:p w14:paraId="2B393D62" w14:textId="77777777" w:rsidR="002A7EDF" w:rsidRPr="00D40128" w:rsidRDefault="002A7EDF" w:rsidP="002A7EDF">
      <w:pPr>
        <w:rPr>
          <w:rFonts w:asciiTheme="minorBidi" w:hAnsiTheme="minorBidi"/>
          <w:rPrChange w:id="96" w:author="Hao Xu" w:date="2016-04-25T20:18:00Z">
            <w:rPr/>
          </w:rPrChange>
        </w:rPr>
      </w:pPr>
      <w:r w:rsidRPr="00D40128">
        <w:rPr>
          <w:rFonts w:asciiTheme="minorBidi" w:hAnsiTheme="minorBidi"/>
          <w:rPrChange w:id="97" w:author="Hao Xu" w:date="2016-04-25T20:18:00Z">
            <w:rPr/>
          </w:rPrChange>
        </w:rPr>
        <w:t>Therefore the gain crossover frequency is l</w:t>
      </w:r>
      <w:r w:rsidR="003B0EED" w:rsidRPr="00D40128">
        <w:rPr>
          <w:rFonts w:asciiTheme="minorBidi" w:hAnsiTheme="minorBidi"/>
          <w:rPrChange w:id="98" w:author="Hao Xu" w:date="2016-04-25T20:18:00Z">
            <w:rPr/>
          </w:rPrChange>
        </w:rPr>
        <w:t>ocated at phase angle -180+48.73</w:t>
      </w:r>
      <w:r w:rsidRPr="00D40128">
        <w:rPr>
          <w:rFonts w:asciiTheme="minorBidi" w:hAnsiTheme="minorBidi"/>
          <w:rPrChange w:id="99" w:author="Hao Xu" w:date="2016-04-25T20:18:00Z">
            <w:rPr/>
          </w:rPrChange>
        </w:rPr>
        <w:t>,</w:t>
      </w:r>
      <w:r w:rsidR="003B0EED" w:rsidRPr="00D40128">
        <w:rPr>
          <w:rFonts w:asciiTheme="minorBidi" w:hAnsiTheme="minorBidi"/>
          <w:rPrChange w:id="100" w:author="Hao Xu" w:date="2016-04-25T20:18:00Z">
            <w:rPr/>
          </w:rPrChange>
        </w:rPr>
        <w:t xml:space="preserve"> which is -131.27</w:t>
      </w:r>
      <w:r w:rsidR="00CC63F3" w:rsidRPr="00D40128">
        <w:rPr>
          <w:rFonts w:asciiTheme="minorBidi" w:hAnsiTheme="minorBidi"/>
          <w:rPrChange w:id="101" w:author="Hao Xu" w:date="2016-04-25T20:18:00Z">
            <w:rPr/>
          </w:rPrChange>
        </w:rPr>
        <w:t>. The frequency can be worked out by following calculation</w:t>
      </w:r>
    </w:p>
    <w:p w14:paraId="4DF4A9C0" w14:textId="77777777" w:rsidR="00607926" w:rsidRPr="00D40128" w:rsidRDefault="00CC63F3" w:rsidP="00875C65">
      <w:pPr>
        <w:keepNext/>
        <w:rPr>
          <w:rFonts w:asciiTheme="minorBidi" w:hAnsiTheme="minorBidi"/>
          <w:rPrChange w:id="102" w:author="Hao Xu" w:date="2016-04-25T20:18:00Z">
            <w:rPr/>
          </w:rPrChange>
        </w:rPr>
      </w:pPr>
      <m:oMathPara>
        <m:oMath>
          <m:r>
            <w:rPr>
              <w:rFonts w:ascii="Cambria Math" w:hAnsi="Cambria Math"/>
            </w:rPr>
            <m:t>-90-</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100</m:t>
                  </m:r>
                </m:den>
              </m:f>
            </m:e>
          </m:d>
          <m:r>
            <w:rPr>
              <w:rFonts w:ascii="Cambria Math" w:hAnsi="Cambria Math"/>
            </w:rPr>
            <m:t xml:space="preserve">=-131.27 </m:t>
          </m:r>
        </m:oMath>
      </m:oMathPara>
    </w:p>
    <w:p w14:paraId="3E20F9BA" w14:textId="77777777" w:rsidR="00CC63F3" w:rsidRPr="00D40128" w:rsidRDefault="00607926" w:rsidP="003D2AA2">
      <w:pPr>
        <w:pStyle w:val="Caption"/>
        <w:jc w:val="center"/>
        <w:rPr>
          <w:rFonts w:asciiTheme="minorBidi" w:hAnsiTheme="minorBidi"/>
          <w:rPrChange w:id="103" w:author="Hao Xu" w:date="2016-04-25T20:18:00Z">
            <w:rPr/>
          </w:rPrChange>
        </w:rPr>
      </w:pPr>
      <w:r w:rsidRPr="00D40128">
        <w:rPr>
          <w:rFonts w:asciiTheme="minorBidi" w:hAnsiTheme="minorBidi"/>
          <w:rPrChange w:id="104" w:author="Hao Xu" w:date="2016-04-25T20:18:00Z">
            <w:rPr/>
          </w:rPrChange>
        </w:rPr>
        <w:t xml:space="preserve">Equation </w:t>
      </w:r>
      <w:r w:rsidR="00FF2E63" w:rsidRPr="00D40128">
        <w:rPr>
          <w:rFonts w:asciiTheme="minorBidi" w:hAnsiTheme="minorBidi"/>
          <w:rPrChange w:id="105" w:author="Hao Xu" w:date="2016-04-25T20:18:00Z">
            <w:rPr/>
          </w:rPrChange>
        </w:rPr>
        <w:fldChar w:fldCharType="begin"/>
      </w:r>
      <w:r w:rsidR="00FF2E63" w:rsidRPr="00D40128">
        <w:rPr>
          <w:rFonts w:asciiTheme="minorBidi" w:hAnsiTheme="minorBidi"/>
          <w:rPrChange w:id="106" w:author="Hao Xu" w:date="2016-04-25T20:18:00Z">
            <w:rPr/>
          </w:rPrChange>
        </w:rPr>
        <w:instrText xml:space="preserve"> SEQ Equation \* ARABIC </w:instrText>
      </w:r>
      <w:r w:rsidR="00FF2E63" w:rsidRPr="00D40128">
        <w:rPr>
          <w:rFonts w:asciiTheme="minorBidi" w:hAnsiTheme="minorBidi"/>
          <w:rPrChange w:id="107" w:author="Hao Xu" w:date="2016-04-25T20:18:00Z">
            <w:rPr/>
          </w:rPrChange>
        </w:rPr>
        <w:fldChar w:fldCharType="separate"/>
      </w:r>
      <w:r w:rsidR="000769B2" w:rsidRPr="00D40128">
        <w:rPr>
          <w:rFonts w:asciiTheme="minorBidi" w:hAnsiTheme="minorBidi"/>
          <w:rPrChange w:id="108" w:author="Hao Xu" w:date="2016-04-25T20:18:00Z">
            <w:rPr/>
          </w:rPrChange>
        </w:rPr>
        <w:t>5</w:t>
      </w:r>
      <w:r w:rsidR="00FF2E63" w:rsidRPr="00D40128">
        <w:rPr>
          <w:rFonts w:asciiTheme="minorBidi" w:hAnsiTheme="minorBidi"/>
          <w:rPrChange w:id="109" w:author="Hao Xu" w:date="2016-04-25T20:18:00Z">
            <w:rPr/>
          </w:rPrChange>
        </w:rPr>
        <w:fldChar w:fldCharType="end"/>
      </w:r>
      <w:r w:rsidR="003D2AA2" w:rsidRPr="00D40128">
        <w:rPr>
          <w:rFonts w:asciiTheme="minorBidi" w:hAnsiTheme="minorBidi"/>
          <w:rPrChange w:id="110" w:author="Hao Xu" w:date="2016-04-25T20:18:00Z">
            <w:rPr/>
          </w:rPrChange>
        </w:rPr>
        <w:t xml:space="preserve">: Interpretation of desired gain crossover frequency </w:t>
      </w:r>
    </w:p>
    <w:p w14:paraId="12191948" w14:textId="77777777" w:rsidR="00607926" w:rsidRPr="00D40128" w:rsidRDefault="00CD0303" w:rsidP="00875C65">
      <w:pPr>
        <w:keepNext/>
        <w:rPr>
          <w:rFonts w:asciiTheme="minorBidi" w:hAnsiTheme="minorBidi"/>
          <w:rPrChange w:id="111" w:author="Hao Xu" w:date="2016-04-25T20:18:00Z">
            <w:rPr/>
          </w:rPrChange>
        </w:rPr>
      </w:pPr>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m:rPr>
                          <m:sty m:val="p"/>
                        </m:rPr>
                        <w:rPr>
                          <w:rFonts w:ascii="Cambria Math" w:hAnsi="Cambria Math"/>
                        </w:rPr>
                        <m:t>ω</m:t>
                      </m:r>
                    </m:num>
                    <m:den>
                      <m:r>
                        <w:rPr>
                          <w:rFonts w:ascii="Cambria Math" w:hAnsi="Cambria Math"/>
                        </w:rPr>
                        <m:t>0.3</m:t>
                      </m:r>
                    </m:den>
                  </m:f>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22</m:t>
                      </m:r>
                    </m:den>
                  </m:f>
                </m:num>
                <m:den>
                  <m:r>
                    <w:rPr>
                      <w:rFonts w:ascii="Cambria Math" w:hAnsi="Cambria Math"/>
                    </w:rPr>
                    <m:t>1-</m:t>
                  </m:r>
                  <m:f>
                    <m:fPr>
                      <m:ctrlPr>
                        <w:rPr>
                          <w:rFonts w:ascii="Cambria Math" w:hAnsi="Cambria Math"/>
                          <w:i/>
                        </w:rPr>
                      </m:ctrlPr>
                    </m:fPr>
                    <m:num>
                      <m:r>
                        <m:rPr>
                          <m:sty m:val="p"/>
                        </m:rPr>
                        <w:rPr>
                          <w:rFonts w:ascii="Cambria Math" w:hAnsi="Cambria Math"/>
                        </w:rPr>
                        <m:t>ω</m:t>
                      </m:r>
                      <m:r>
                        <w:rPr>
                          <w:rFonts w:ascii="Cambria Math" w:hAnsi="Cambria Math"/>
                        </w:rPr>
                        <m:t>*</m:t>
                      </m:r>
                      <m:r>
                        <m:rPr>
                          <m:sty m:val="p"/>
                        </m:rPr>
                        <w:rPr>
                          <w:rFonts w:ascii="Cambria Math" w:hAnsi="Cambria Math"/>
                        </w:rPr>
                        <m:t>ω</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100</m:t>
                  </m:r>
                </m:den>
              </m:f>
            </m:e>
          </m:d>
          <m:r>
            <w:rPr>
              <w:rFonts w:ascii="Cambria Math" w:hAnsi="Cambria Math"/>
            </w:rPr>
            <m:t>=41.27</m:t>
          </m:r>
        </m:oMath>
      </m:oMathPara>
    </w:p>
    <w:p w14:paraId="67EBA849" w14:textId="77777777" w:rsidR="004A1B91" w:rsidRPr="00D40128" w:rsidRDefault="00CD0303" w:rsidP="00875C65">
      <w:pPr>
        <w:rPr>
          <w:rFonts w:asciiTheme="minorBidi" w:hAnsiTheme="minorBidi"/>
          <w:rPrChange w:id="112" w:author="Hao Xu" w:date="2016-04-25T20:18:00Z">
            <w:rPr/>
          </w:rPrChange>
        </w:rPr>
      </w:pPr>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m:t>
                      </m:r>
                      <m:r>
                        <m:rPr>
                          <m:sty m:val="p"/>
                        </m:rPr>
                        <w:rPr>
                          <w:rFonts w:ascii="Cambria Math" w:hAnsi="Cambria Math"/>
                        </w:rPr>
                        <m:t>ω</m:t>
                      </m:r>
                    </m:num>
                    <m:den>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m:t>
                      </m:r>
                      <m:r>
                        <m:rPr>
                          <m:sty m:val="p"/>
                        </m:rPr>
                        <w:rPr>
                          <w:rFonts w:ascii="Cambria Math" w:hAnsi="Cambria Math"/>
                        </w:rPr>
                        <m:t>ω</m:t>
                      </m:r>
                    </m:num>
                    <m:den>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100</m:t>
                      </m:r>
                    </m:den>
                  </m:f>
                </m:den>
              </m:f>
            </m:e>
          </m:d>
          <m:r>
            <w:rPr>
              <w:rFonts w:ascii="Cambria Math" w:hAnsi="Cambria Math"/>
            </w:rPr>
            <m:t>=41.27</m:t>
          </m:r>
        </m:oMath>
      </m:oMathPara>
    </w:p>
    <w:p w14:paraId="56A3DD26" w14:textId="77777777" w:rsidR="004A1B91" w:rsidRPr="00D40128" w:rsidRDefault="00CD0303" w:rsidP="00875C65">
      <w:pPr>
        <w:rPr>
          <w:rFonts w:asciiTheme="minorBidi" w:hAnsiTheme="minorBidi"/>
          <w:rPrChange w:id="113" w:author="Hao Xu" w:date="2016-04-25T20:18:00Z">
            <w:rPr/>
          </w:rPrChange>
        </w:rPr>
      </w:pPr>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m:t>
                  </m:r>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-22.3</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e>
          </m:d>
          <m:r>
            <w:rPr>
              <w:rFonts w:ascii="Cambria Math" w:hAnsi="Cambria Math"/>
            </w:rPr>
            <m:t>=41.27</m:t>
          </m:r>
        </m:oMath>
      </m:oMathPara>
    </w:p>
    <w:p w14:paraId="6767D278" w14:textId="77777777" w:rsidR="00794E26" w:rsidRPr="00D40128" w:rsidRDefault="00CD0303" w:rsidP="00875C65">
      <w:pPr>
        <w:rPr>
          <w:rFonts w:asciiTheme="minorBidi" w:hAnsiTheme="minorBidi"/>
          <w:rPrChange w:id="114" w:author="Hao Xu" w:date="2016-04-25T20:18:00Z">
            <w:rPr/>
          </w:rPrChange>
        </w:rPr>
      </w:pPr>
      <m:oMathPara>
        <m:oMath>
          <m:f>
            <m:fPr>
              <m:ctrlPr>
                <w:rPr>
                  <w:rFonts w:ascii="Cambria Math" w:hAnsi="Cambria Math"/>
                  <w:i/>
                </w:rPr>
              </m:ctrlPr>
            </m:fPr>
            <m:num>
              <m:r>
                <w:rPr>
                  <w:rFonts w:ascii="Cambria Math" w:hAnsi="Cambria Math"/>
                </w:rPr>
                <m:t>2230</m:t>
              </m:r>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-22.3</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r>
            <w:rPr>
              <w:rFonts w:ascii="Cambria Math" w:hAnsi="Cambria Math"/>
            </w:rPr>
            <m:t xml:space="preserve">=0.878 </m:t>
          </m:r>
        </m:oMath>
      </m:oMathPara>
    </w:p>
    <w:p w14:paraId="1502335E" w14:textId="77777777" w:rsidR="003D2AA2" w:rsidRPr="00D40128" w:rsidRDefault="00875C65" w:rsidP="003D2AA2">
      <w:pPr>
        <w:keepNext/>
        <w:rPr>
          <w:rFonts w:asciiTheme="minorBidi" w:hAnsiTheme="minorBidi"/>
          <w:rPrChange w:id="115" w:author="Hao Xu" w:date="2016-04-25T20:18:00Z">
            <w:rPr/>
          </w:rPrChange>
        </w:rPr>
      </w:pPr>
      <m:oMathPara>
        <m:oMath>
          <m:r>
            <m:rPr>
              <m:sty m:val="p"/>
            </m:rPr>
            <w:rPr>
              <w:rFonts w:ascii="Cambria Math" w:hAnsi="Cambria Math"/>
            </w:rPr>
            <w:lastRenderedPageBreak/>
            <m:t>ω</m:t>
          </m:r>
          <m:r>
            <w:rPr>
              <w:rFonts w:ascii="Cambria Math" w:hAnsi="Cambria Math"/>
            </w:rPr>
            <m:t>=0.25</m:t>
          </m:r>
        </m:oMath>
      </m:oMathPara>
    </w:p>
    <w:p w14:paraId="10795499" w14:textId="77777777" w:rsidR="00794E26" w:rsidRPr="00D40128" w:rsidRDefault="003D2AA2" w:rsidP="00750DF0">
      <w:pPr>
        <w:pStyle w:val="Caption"/>
        <w:jc w:val="center"/>
        <w:rPr>
          <w:rFonts w:asciiTheme="minorBidi" w:hAnsiTheme="minorBidi"/>
          <w:rPrChange w:id="116" w:author="Hao Xu" w:date="2016-04-25T20:18:00Z">
            <w:rPr/>
          </w:rPrChange>
        </w:rPr>
      </w:pPr>
      <w:r w:rsidRPr="00D40128">
        <w:rPr>
          <w:rFonts w:asciiTheme="minorBidi" w:hAnsiTheme="minorBidi"/>
          <w:rPrChange w:id="117" w:author="Hao Xu" w:date="2016-04-25T20:18:00Z">
            <w:rPr/>
          </w:rPrChange>
        </w:rPr>
        <w:t xml:space="preserve">Equation </w:t>
      </w:r>
      <w:r w:rsidR="00FF2E63" w:rsidRPr="00D40128">
        <w:rPr>
          <w:rFonts w:asciiTheme="minorBidi" w:hAnsiTheme="minorBidi"/>
          <w:rPrChange w:id="118" w:author="Hao Xu" w:date="2016-04-25T20:18:00Z">
            <w:rPr/>
          </w:rPrChange>
        </w:rPr>
        <w:fldChar w:fldCharType="begin"/>
      </w:r>
      <w:r w:rsidR="00FF2E63" w:rsidRPr="00D40128">
        <w:rPr>
          <w:rFonts w:asciiTheme="minorBidi" w:hAnsiTheme="minorBidi"/>
          <w:rPrChange w:id="119" w:author="Hao Xu" w:date="2016-04-25T20:18:00Z">
            <w:rPr/>
          </w:rPrChange>
        </w:rPr>
        <w:instrText xml:space="preserve"> SEQ Equation \* ARABIC </w:instrText>
      </w:r>
      <w:r w:rsidR="00FF2E63" w:rsidRPr="00D40128">
        <w:rPr>
          <w:rFonts w:asciiTheme="minorBidi" w:hAnsiTheme="minorBidi"/>
          <w:rPrChange w:id="120" w:author="Hao Xu" w:date="2016-04-25T20:18:00Z">
            <w:rPr/>
          </w:rPrChange>
        </w:rPr>
        <w:fldChar w:fldCharType="separate"/>
      </w:r>
      <w:r w:rsidR="000769B2" w:rsidRPr="00D40128">
        <w:rPr>
          <w:rFonts w:asciiTheme="minorBidi" w:hAnsiTheme="minorBidi"/>
          <w:rPrChange w:id="121" w:author="Hao Xu" w:date="2016-04-25T20:18:00Z">
            <w:rPr/>
          </w:rPrChange>
        </w:rPr>
        <w:t>6</w:t>
      </w:r>
      <w:r w:rsidR="00FF2E63" w:rsidRPr="00D40128">
        <w:rPr>
          <w:rFonts w:asciiTheme="minorBidi" w:hAnsiTheme="minorBidi"/>
          <w:rPrChange w:id="122" w:author="Hao Xu" w:date="2016-04-25T20:18:00Z">
            <w:rPr/>
          </w:rPrChange>
        </w:rPr>
        <w:fldChar w:fldCharType="end"/>
      </w:r>
      <w:r w:rsidRPr="00D40128">
        <w:rPr>
          <w:rFonts w:asciiTheme="minorBidi" w:hAnsiTheme="minorBidi"/>
          <w:rPrChange w:id="123" w:author="Hao Xu" w:date="2016-04-25T20:18:00Z">
            <w:rPr/>
          </w:rPrChange>
        </w:rPr>
        <w:t>: Calculation of ω</w:t>
      </w:r>
    </w:p>
    <w:p w14:paraId="19AF34F2" w14:textId="77777777" w:rsidR="003D2AA2" w:rsidRPr="00D40128" w:rsidRDefault="003D2AA2" w:rsidP="003D2AA2">
      <w:pPr>
        <w:rPr>
          <w:rFonts w:asciiTheme="minorBidi" w:hAnsiTheme="minorBidi"/>
          <w:rPrChange w:id="124" w:author="Hao Xu" w:date="2016-04-25T20:18:00Z">
            <w:rPr/>
          </w:rPrChange>
        </w:rPr>
      </w:pPr>
    </w:p>
    <w:p w14:paraId="718EE6B4" w14:textId="77777777" w:rsidR="003D2AA2" w:rsidRPr="00D40128" w:rsidRDefault="00794E26" w:rsidP="003D2AA2">
      <w:pPr>
        <w:keepNext/>
        <w:rPr>
          <w:rFonts w:asciiTheme="minorBidi" w:hAnsiTheme="minorBidi"/>
          <w:rPrChange w:id="125" w:author="Hao Xu" w:date="2016-04-25T20:18:00Z">
            <w:rPr/>
          </w:rPrChange>
        </w:rPr>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14:paraId="1235697A" w14:textId="77777777" w:rsidR="00794E26" w:rsidRPr="00D40128" w:rsidRDefault="003D2AA2" w:rsidP="003D2AA2">
      <w:pPr>
        <w:pStyle w:val="Caption"/>
        <w:jc w:val="center"/>
        <w:rPr>
          <w:rFonts w:asciiTheme="minorBidi" w:hAnsiTheme="minorBidi"/>
          <w:rPrChange w:id="126" w:author="Hao Xu" w:date="2016-04-25T20:18:00Z">
            <w:rPr/>
          </w:rPrChange>
        </w:rPr>
      </w:pPr>
      <w:r w:rsidRPr="00D40128">
        <w:rPr>
          <w:rFonts w:asciiTheme="minorBidi" w:hAnsiTheme="minorBidi"/>
          <w:rPrChange w:id="127" w:author="Hao Xu" w:date="2016-04-25T20:18:00Z">
            <w:rPr/>
          </w:rPrChange>
        </w:rPr>
        <w:t xml:space="preserve">Equation </w:t>
      </w:r>
      <w:r w:rsidR="00FF2E63" w:rsidRPr="00D40128">
        <w:rPr>
          <w:rFonts w:asciiTheme="minorBidi" w:hAnsiTheme="minorBidi"/>
          <w:rPrChange w:id="128" w:author="Hao Xu" w:date="2016-04-25T20:18:00Z">
            <w:rPr/>
          </w:rPrChange>
        </w:rPr>
        <w:fldChar w:fldCharType="begin"/>
      </w:r>
      <w:r w:rsidR="00FF2E63" w:rsidRPr="00D40128">
        <w:rPr>
          <w:rFonts w:asciiTheme="minorBidi" w:hAnsiTheme="minorBidi"/>
          <w:rPrChange w:id="129" w:author="Hao Xu" w:date="2016-04-25T20:18:00Z">
            <w:rPr/>
          </w:rPrChange>
        </w:rPr>
        <w:instrText xml:space="preserve"> SEQ Equation \* ARABIC </w:instrText>
      </w:r>
      <w:r w:rsidR="00FF2E63" w:rsidRPr="00D40128">
        <w:rPr>
          <w:rFonts w:asciiTheme="minorBidi" w:hAnsiTheme="minorBidi"/>
          <w:rPrChange w:id="130" w:author="Hao Xu" w:date="2016-04-25T20:18:00Z">
            <w:rPr/>
          </w:rPrChange>
        </w:rPr>
        <w:fldChar w:fldCharType="separate"/>
      </w:r>
      <w:r w:rsidR="000769B2" w:rsidRPr="00D40128">
        <w:rPr>
          <w:rFonts w:asciiTheme="minorBidi" w:hAnsiTheme="minorBidi"/>
          <w:rPrChange w:id="131" w:author="Hao Xu" w:date="2016-04-25T20:18:00Z">
            <w:rPr/>
          </w:rPrChange>
        </w:rPr>
        <w:t>7</w:t>
      </w:r>
      <w:r w:rsidR="00FF2E63" w:rsidRPr="00D40128">
        <w:rPr>
          <w:rFonts w:asciiTheme="minorBidi" w:hAnsiTheme="minorBidi"/>
          <w:rPrChange w:id="132" w:author="Hao Xu" w:date="2016-04-25T20:18:00Z">
            <w:rPr/>
          </w:rPrChange>
        </w:rPr>
        <w:fldChar w:fldCharType="end"/>
      </w:r>
      <w:r w:rsidRPr="00D40128">
        <w:rPr>
          <w:rFonts w:asciiTheme="minorBidi" w:hAnsiTheme="minorBidi"/>
          <w:rPrChange w:id="133" w:author="Hao Xu" w:date="2016-04-25T20:18:00Z">
            <w:rPr/>
          </w:rPrChange>
        </w:rPr>
        <w:t>: Finding k using known magnitude at gain crossover frequency</w:t>
      </w:r>
    </w:p>
    <w:p w14:paraId="261C17F5" w14:textId="77777777" w:rsidR="003D2AA2" w:rsidRPr="00D40128" w:rsidRDefault="003D2AA2" w:rsidP="004A1B91">
      <w:pPr>
        <w:rPr>
          <w:rFonts w:asciiTheme="minorBidi" w:hAnsiTheme="minorBidi"/>
          <w:rPrChange w:id="134" w:author="Hao Xu" w:date="2016-04-25T20:18:00Z">
            <w:rPr/>
          </w:rPrChange>
        </w:rPr>
      </w:pPr>
    </w:p>
    <w:p w14:paraId="1ECFD30B" w14:textId="77777777" w:rsidR="00794E26" w:rsidRPr="00D40128" w:rsidRDefault="00794E26" w:rsidP="004A1B91">
      <w:pPr>
        <w:rPr>
          <w:rFonts w:asciiTheme="minorBidi" w:hAnsiTheme="minorBidi"/>
          <w:rPrChange w:id="135" w:author="Hao Xu" w:date="2016-04-25T20:18:00Z">
            <w:rPr/>
          </w:rPrChange>
        </w:rPr>
      </w:pPr>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14:paraId="25E019F3" w14:textId="77777777" w:rsidR="009E040E" w:rsidRPr="00D40128" w:rsidRDefault="00CD0303" w:rsidP="004A1B91">
      <w:pPr>
        <w:rPr>
          <w:rFonts w:asciiTheme="minorBidi" w:hAnsiTheme="minorBidi"/>
          <w:rPrChange w:id="136" w:author="Hao Xu" w:date="2016-04-25T20:18:00Z">
            <w:rPr/>
          </w:rPrChange>
        </w:rPr>
      </w:pPr>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r>
            <w:rPr>
              <w:rFonts w:ascii="Cambria Math" w:hAnsi="Cambria Math"/>
            </w:rPr>
            <m:t xml:space="preserve">=23.28  </m:t>
          </m:r>
        </m:oMath>
      </m:oMathPara>
    </w:p>
    <w:p w14:paraId="215047A9" w14:textId="77777777" w:rsidR="003D2AA2" w:rsidRPr="00D40128" w:rsidRDefault="00794E26" w:rsidP="003D2AA2">
      <w:pPr>
        <w:keepNext/>
        <w:rPr>
          <w:rFonts w:asciiTheme="minorBidi" w:hAnsiTheme="minorBidi"/>
          <w:rPrChange w:id="137" w:author="Hao Xu" w:date="2016-04-25T20:18:00Z">
            <w:rPr/>
          </w:rPrChange>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m:t>
              </m:r>
              <m:r>
                <m:rPr>
                  <m:sty m:val="p"/>
                </m:rPr>
                <w:rPr>
                  <w:rFonts w:ascii="Cambria Math" w:hAnsi="Cambria Math"/>
                </w:rPr>
                <m:t>ω</m:t>
              </m:r>
              <m:r>
                <w:rPr>
                  <w:rFonts w:ascii="Cambria Math" w:hAnsi="Cambria Math"/>
                </w:rPr>
                <m:t>|</m:t>
              </m:r>
            </m:den>
          </m:f>
          <m:r>
            <w:rPr>
              <w:rFonts w:ascii="Cambria Math" w:hAnsi="Cambria Math"/>
            </w:rPr>
            <m:t>=0.043</m:t>
          </m:r>
        </m:oMath>
      </m:oMathPara>
    </w:p>
    <w:p w14:paraId="1FD9E3B5" w14:textId="77777777" w:rsidR="00794E26" w:rsidRPr="00D40128" w:rsidRDefault="003D2AA2" w:rsidP="003D2AA2">
      <w:pPr>
        <w:pStyle w:val="Caption"/>
        <w:rPr>
          <w:rFonts w:asciiTheme="minorBidi" w:hAnsiTheme="minorBidi"/>
          <w:rPrChange w:id="138" w:author="Hao Xu" w:date="2016-04-25T20:18:00Z">
            <w:rPr/>
          </w:rPrChange>
        </w:rPr>
      </w:pPr>
      <w:r w:rsidRPr="00D40128">
        <w:rPr>
          <w:rFonts w:asciiTheme="minorBidi" w:hAnsiTheme="minorBidi"/>
          <w:rPrChange w:id="139" w:author="Hao Xu" w:date="2016-04-25T20:18:00Z">
            <w:rPr/>
          </w:rPrChange>
        </w:rPr>
        <w:t xml:space="preserve">Equation </w:t>
      </w:r>
      <w:r w:rsidR="00FF2E63" w:rsidRPr="00D40128">
        <w:rPr>
          <w:rFonts w:asciiTheme="minorBidi" w:hAnsiTheme="minorBidi"/>
          <w:rPrChange w:id="140" w:author="Hao Xu" w:date="2016-04-25T20:18:00Z">
            <w:rPr/>
          </w:rPrChange>
        </w:rPr>
        <w:fldChar w:fldCharType="begin"/>
      </w:r>
      <w:r w:rsidR="00FF2E63" w:rsidRPr="00D40128">
        <w:rPr>
          <w:rFonts w:asciiTheme="minorBidi" w:hAnsiTheme="minorBidi"/>
          <w:rPrChange w:id="141" w:author="Hao Xu" w:date="2016-04-25T20:18:00Z">
            <w:rPr/>
          </w:rPrChange>
        </w:rPr>
        <w:instrText xml:space="preserve"> SEQ Equation \* ARABIC </w:instrText>
      </w:r>
      <w:r w:rsidR="00FF2E63" w:rsidRPr="00D40128">
        <w:rPr>
          <w:rFonts w:asciiTheme="minorBidi" w:hAnsiTheme="minorBidi"/>
          <w:rPrChange w:id="142" w:author="Hao Xu" w:date="2016-04-25T20:18:00Z">
            <w:rPr/>
          </w:rPrChange>
        </w:rPr>
        <w:fldChar w:fldCharType="separate"/>
      </w:r>
      <w:r w:rsidR="000769B2" w:rsidRPr="00D40128">
        <w:rPr>
          <w:rFonts w:asciiTheme="minorBidi" w:hAnsiTheme="minorBidi"/>
          <w:rPrChange w:id="143" w:author="Hao Xu" w:date="2016-04-25T20:18:00Z">
            <w:rPr/>
          </w:rPrChange>
        </w:rPr>
        <w:t>8</w:t>
      </w:r>
      <w:r w:rsidR="00FF2E63" w:rsidRPr="00D40128">
        <w:rPr>
          <w:rFonts w:asciiTheme="minorBidi" w:hAnsiTheme="minorBidi"/>
          <w:rPrChange w:id="144" w:author="Hao Xu" w:date="2016-04-25T20:18:00Z">
            <w:rPr/>
          </w:rPrChange>
        </w:rPr>
        <w:fldChar w:fldCharType="end"/>
      </w:r>
      <w:r w:rsidRPr="00D40128">
        <w:rPr>
          <w:rFonts w:asciiTheme="minorBidi" w:hAnsiTheme="minorBidi"/>
          <w:rPrChange w:id="145" w:author="Hao Xu" w:date="2016-04-25T20:18:00Z">
            <w:rPr/>
          </w:rPrChange>
        </w:rPr>
        <w:t>: Continued calculation to work out k</w:t>
      </w:r>
    </w:p>
    <w:p w14:paraId="05014AE8" w14:textId="40BB9E81" w:rsidR="009B548D" w:rsidRPr="00D40128" w:rsidRDefault="009E040E" w:rsidP="00D00285">
      <w:pPr>
        <w:rPr>
          <w:rFonts w:asciiTheme="minorBidi" w:hAnsiTheme="minorBidi"/>
          <w:rPrChange w:id="146" w:author="Hao Xu" w:date="2016-04-25T20:18:00Z">
            <w:rPr/>
          </w:rPrChange>
        </w:rPr>
      </w:pPr>
      <w:r w:rsidRPr="00D40128">
        <w:rPr>
          <w:rFonts w:asciiTheme="minorBidi" w:hAnsiTheme="minorBidi"/>
          <w:rPrChange w:id="147" w:author="Hao Xu" w:date="2016-04-25T20:18:00Z">
            <w:rPr/>
          </w:rPrChange>
        </w:rPr>
        <w:t>The response of the plant wit</w:t>
      </w:r>
      <w:r w:rsidR="007470E7" w:rsidRPr="00D40128">
        <w:rPr>
          <w:rFonts w:asciiTheme="minorBidi" w:hAnsiTheme="minorBidi"/>
          <w:rPrChange w:id="148" w:author="Hao Xu" w:date="2016-04-25T20:18:00Z">
            <w:rPr/>
          </w:rPrChange>
        </w:rPr>
        <w:t>h calculated k compensator shown</w:t>
      </w:r>
      <w:r w:rsidRPr="00D40128">
        <w:rPr>
          <w:rFonts w:asciiTheme="minorBidi" w:hAnsiTheme="minorBidi"/>
          <w:rPrChange w:id="149" w:author="Hao Xu" w:date="2016-04-25T20:18:00Z">
            <w:rPr/>
          </w:rPrChange>
        </w:rPr>
        <w:t xml:space="preserve"> </w:t>
      </w:r>
      <w:del w:id="150" w:author="Hao Xu" w:date="2016-04-25T20:18:00Z">
        <w:r>
          <w:delText xml:space="preserve">as </w:delText>
        </w:r>
      </w:del>
      <w:r w:rsidRPr="00D40128">
        <w:rPr>
          <w:rFonts w:asciiTheme="minorBidi" w:hAnsiTheme="minorBidi"/>
          <w:rPrChange w:id="151" w:author="Hao Xu" w:date="2016-04-25T20:18:00Z">
            <w:rPr/>
          </w:rPrChange>
        </w:rPr>
        <w:t>below</w:t>
      </w:r>
      <w:r w:rsidR="009B548D" w:rsidRPr="00D40128">
        <w:rPr>
          <w:rFonts w:asciiTheme="minorBidi" w:hAnsiTheme="minorBidi"/>
          <w:rPrChange w:id="152" w:author="Hao Xu" w:date="2016-04-25T20:18:00Z">
            <w:rPr/>
          </w:rPrChange>
        </w:rPr>
        <w:t xml:space="preserve"> using</w:t>
      </w:r>
    </w:p>
    <w:p w14:paraId="1DA369F2" w14:textId="77777777" w:rsidR="00D00285" w:rsidRPr="00D40128" w:rsidRDefault="009B548D" w:rsidP="00D00285">
      <w:pPr>
        <w:keepNext/>
        <w:rPr>
          <w:rFonts w:asciiTheme="minorBidi" w:hAnsiTheme="minorBidi"/>
          <w:rPrChange w:id="153" w:author="Hao Xu" w:date="2016-04-25T20:18:00Z">
            <w:rPr/>
          </w:rPrChange>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5000*0.043</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215</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14:paraId="21241D37" w14:textId="77777777" w:rsidR="009B548D" w:rsidRPr="00D40128" w:rsidRDefault="00D00285" w:rsidP="00750DF0">
      <w:pPr>
        <w:pStyle w:val="Caption"/>
        <w:jc w:val="center"/>
        <w:rPr>
          <w:rFonts w:asciiTheme="minorBidi" w:hAnsiTheme="minorBidi"/>
          <w:rPrChange w:id="154" w:author="Hao Xu" w:date="2016-04-25T20:18:00Z">
            <w:rPr/>
          </w:rPrChange>
        </w:rPr>
      </w:pPr>
      <w:r w:rsidRPr="00D40128">
        <w:rPr>
          <w:rFonts w:asciiTheme="minorBidi" w:hAnsiTheme="minorBidi"/>
          <w:rPrChange w:id="155" w:author="Hao Xu" w:date="2016-04-25T20:18:00Z">
            <w:rPr/>
          </w:rPrChange>
        </w:rPr>
        <w:t xml:space="preserve">Equation </w:t>
      </w:r>
      <w:r w:rsidR="00FF2E63" w:rsidRPr="00D40128">
        <w:rPr>
          <w:rFonts w:asciiTheme="minorBidi" w:hAnsiTheme="minorBidi"/>
          <w:rPrChange w:id="156" w:author="Hao Xu" w:date="2016-04-25T20:18:00Z">
            <w:rPr/>
          </w:rPrChange>
        </w:rPr>
        <w:fldChar w:fldCharType="begin"/>
      </w:r>
      <w:r w:rsidR="00FF2E63" w:rsidRPr="00D40128">
        <w:rPr>
          <w:rFonts w:asciiTheme="minorBidi" w:hAnsiTheme="minorBidi"/>
          <w:rPrChange w:id="157" w:author="Hao Xu" w:date="2016-04-25T20:18:00Z">
            <w:rPr/>
          </w:rPrChange>
        </w:rPr>
        <w:instrText xml:space="preserve"> SEQ Equation \* ARABIC </w:instrText>
      </w:r>
      <w:r w:rsidR="00FF2E63" w:rsidRPr="00D40128">
        <w:rPr>
          <w:rFonts w:asciiTheme="minorBidi" w:hAnsiTheme="minorBidi"/>
          <w:rPrChange w:id="158" w:author="Hao Xu" w:date="2016-04-25T20:18:00Z">
            <w:rPr/>
          </w:rPrChange>
        </w:rPr>
        <w:fldChar w:fldCharType="separate"/>
      </w:r>
      <w:r w:rsidR="000769B2" w:rsidRPr="00D40128">
        <w:rPr>
          <w:rFonts w:asciiTheme="minorBidi" w:hAnsiTheme="minorBidi"/>
          <w:rPrChange w:id="159" w:author="Hao Xu" w:date="2016-04-25T20:18:00Z">
            <w:rPr/>
          </w:rPrChange>
        </w:rPr>
        <w:t>9</w:t>
      </w:r>
      <w:r w:rsidR="00FF2E63" w:rsidRPr="00D40128">
        <w:rPr>
          <w:rFonts w:asciiTheme="minorBidi" w:hAnsiTheme="minorBidi"/>
          <w:rPrChange w:id="160" w:author="Hao Xu" w:date="2016-04-25T20:18:00Z">
            <w:rPr/>
          </w:rPrChange>
        </w:rPr>
        <w:fldChar w:fldCharType="end"/>
      </w:r>
    </w:p>
    <w:p w14:paraId="01819895" w14:textId="77777777" w:rsidR="006A719D" w:rsidRPr="00D40128" w:rsidRDefault="006A719D" w:rsidP="00AF231F">
      <w:pPr>
        <w:pStyle w:val="NoSpacing"/>
        <w:rPr>
          <w:rFonts w:asciiTheme="minorBidi" w:hAnsiTheme="minorBidi"/>
          <w:rPrChange w:id="161" w:author="Hao Xu" w:date="2016-04-25T20:18:00Z">
            <w:rPr/>
          </w:rPrChange>
        </w:rPr>
      </w:pPr>
      <w:r w:rsidRPr="00D40128">
        <w:rPr>
          <w:rFonts w:asciiTheme="minorBidi" w:hAnsiTheme="minorBidi"/>
          <w:rPrChange w:id="162" w:author="Hao Xu" w:date="2016-04-25T20:18:00Z">
            <w:rPr/>
          </w:rPrChange>
        </w:rPr>
        <w:t>To verify the new plant in MATLAB</w:t>
      </w:r>
      <w:r w:rsidR="00AF231F" w:rsidRPr="00D40128">
        <w:rPr>
          <w:rFonts w:asciiTheme="minorBidi" w:hAnsiTheme="minorBidi"/>
          <w:rPrChange w:id="163" w:author="Hao Xu" w:date="2016-04-25T20:18:00Z">
            <w:rPr/>
          </w:rPrChange>
        </w:rPr>
        <w:t>, by using following step</w:t>
      </w:r>
    </w:p>
    <w:p w14:paraId="63C7382F" w14:textId="77777777" w:rsidR="00AF231F" w:rsidRPr="00D40128" w:rsidRDefault="00AF231F" w:rsidP="00AF231F">
      <w:pPr>
        <w:pStyle w:val="NoSpacing"/>
        <w:rPr>
          <w:rFonts w:ascii="Courier" w:hAnsi="Courier"/>
          <w:color w:val="76923C" w:themeColor="accent3" w:themeShade="BF"/>
        </w:rPr>
      </w:pPr>
      <w:r w:rsidRPr="00D40128">
        <w:rPr>
          <w:rFonts w:ascii="Courier" w:hAnsi="Courier"/>
          <w:color w:val="76923C" w:themeColor="accent3" w:themeShade="BF"/>
        </w:rPr>
        <w:t>G=zpk([],[0 -0.3 -22 -100],[5000]);</w:t>
      </w:r>
    </w:p>
    <w:p w14:paraId="6CC35BC8" w14:textId="77777777" w:rsidR="00AF231F" w:rsidRPr="00D40128" w:rsidRDefault="00AF231F" w:rsidP="00AF231F">
      <w:pPr>
        <w:pStyle w:val="NoSpacing"/>
        <w:rPr>
          <w:rFonts w:ascii="Courier" w:hAnsi="Courier"/>
          <w:color w:val="76923C" w:themeColor="accent3" w:themeShade="BF"/>
        </w:rPr>
      </w:pPr>
      <w:r w:rsidRPr="00D40128">
        <w:rPr>
          <w:rFonts w:ascii="Courier" w:hAnsi="Courier"/>
          <w:color w:val="76923C" w:themeColor="accent3" w:themeShade="BF"/>
        </w:rPr>
        <w:t>k=0.043;</w:t>
      </w:r>
    </w:p>
    <w:p w14:paraId="1DA504DD" w14:textId="77777777" w:rsidR="00AF231F" w:rsidRPr="00D40128" w:rsidRDefault="00AF231F" w:rsidP="00AF231F">
      <w:pPr>
        <w:pStyle w:val="NoSpacing"/>
        <w:rPr>
          <w:rFonts w:ascii="Courier" w:hAnsi="Courier"/>
          <w:color w:val="76923C" w:themeColor="accent3" w:themeShade="BF"/>
        </w:rPr>
      </w:pPr>
      <w:r w:rsidRPr="00D40128">
        <w:rPr>
          <w:rFonts w:ascii="Courier" w:hAnsi="Courier"/>
          <w:color w:val="76923C" w:themeColor="accent3" w:themeShade="BF"/>
        </w:rPr>
        <w:t>Gk=G*k;</w:t>
      </w:r>
    </w:p>
    <w:p w14:paraId="5EB859D7" w14:textId="77777777" w:rsidR="00AF231F" w:rsidRPr="00D40128" w:rsidRDefault="00AF231F" w:rsidP="00AF231F">
      <w:pPr>
        <w:pStyle w:val="NoSpacing"/>
        <w:rPr>
          <w:rFonts w:ascii="Courier" w:hAnsi="Courier"/>
          <w:color w:val="76923C" w:themeColor="accent3" w:themeShade="BF"/>
        </w:rPr>
      </w:pPr>
      <w:r w:rsidRPr="00D40128">
        <w:rPr>
          <w:rFonts w:ascii="Courier" w:hAnsi="Courier"/>
          <w:color w:val="76923C" w:themeColor="accent3" w:themeShade="BF"/>
        </w:rPr>
        <w:t>Gkc=feedback(Gk,1);</w:t>
      </w:r>
    </w:p>
    <w:p w14:paraId="615B78DA" w14:textId="77777777" w:rsidR="00AF231F" w:rsidRPr="00D40128" w:rsidRDefault="00AF231F" w:rsidP="00AF231F">
      <w:pPr>
        <w:pStyle w:val="NoSpacing"/>
        <w:rPr>
          <w:rFonts w:ascii="Courier" w:hAnsi="Courier"/>
          <w:color w:val="76923C" w:themeColor="accent3" w:themeShade="BF"/>
        </w:rPr>
      </w:pPr>
      <w:r w:rsidRPr="00D40128">
        <w:rPr>
          <w:rFonts w:ascii="Courier" w:hAnsi="Courier"/>
          <w:color w:val="76923C" w:themeColor="accent3" w:themeShade="BF"/>
        </w:rPr>
        <w:t>Step(Gkc)</w:t>
      </w:r>
    </w:p>
    <w:p w14:paraId="0D3824AE" w14:textId="77777777" w:rsidR="00AF231F" w:rsidRPr="00D40128" w:rsidRDefault="00AF231F" w:rsidP="00D00285">
      <w:pPr>
        <w:keepNext/>
        <w:rPr>
          <w:rFonts w:asciiTheme="minorBidi" w:hAnsiTheme="minorBidi"/>
          <w:rPrChange w:id="164" w:author="Hao Xu" w:date="2016-04-25T20:18:00Z">
            <w:rPr/>
          </w:rPrChange>
        </w:rPr>
      </w:pPr>
    </w:p>
    <w:p w14:paraId="3DE3E6C0" w14:textId="77777777" w:rsidR="00D00285" w:rsidRPr="00D40128" w:rsidRDefault="009E040E" w:rsidP="00750DF0">
      <w:pPr>
        <w:keepNext/>
        <w:jc w:val="center"/>
        <w:rPr>
          <w:rFonts w:asciiTheme="minorBidi" w:hAnsiTheme="minorBidi"/>
          <w:rPrChange w:id="165" w:author="Hao Xu" w:date="2016-04-25T20:18:00Z">
            <w:rPr/>
          </w:rPrChange>
        </w:rPr>
      </w:pPr>
      <w:r w:rsidRPr="00D40128">
        <w:rPr>
          <w:rFonts w:asciiTheme="minorBidi" w:hAnsiTheme="minorBidi"/>
          <w:rPrChange w:id="166" w:author="Hao Xu" w:date="2016-04-25T20:18:00Z">
            <w:rPr/>
          </w:rPrChange>
        </w:rPr>
        <w:drawing>
          <wp:inline distT="0" distB="0" distL="0" distR="0" wp14:anchorId="32BD64DE" wp14:editId="26D375C9">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3">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14:paraId="6B182EC9" w14:textId="77777777" w:rsidR="009E040E" w:rsidRPr="00D40128" w:rsidRDefault="00D00285" w:rsidP="00750DF0">
      <w:pPr>
        <w:pStyle w:val="Caption"/>
        <w:jc w:val="center"/>
        <w:rPr>
          <w:rFonts w:asciiTheme="minorBidi" w:hAnsiTheme="minorBidi"/>
          <w:rPrChange w:id="167" w:author="Hao Xu" w:date="2016-04-25T20:18:00Z">
            <w:rPr/>
          </w:rPrChange>
        </w:rPr>
      </w:pPr>
      <w:r w:rsidRPr="00D40128">
        <w:rPr>
          <w:rFonts w:asciiTheme="minorBidi" w:hAnsiTheme="minorBidi"/>
          <w:rPrChange w:id="168" w:author="Hao Xu" w:date="2016-04-25T20:18:00Z">
            <w:rPr/>
          </w:rPrChange>
        </w:rPr>
        <w:t xml:space="preserve">Figure </w:t>
      </w:r>
      <w:r w:rsidR="00FF2E63" w:rsidRPr="00D40128">
        <w:rPr>
          <w:rFonts w:asciiTheme="minorBidi" w:hAnsiTheme="minorBidi"/>
          <w:rPrChange w:id="169" w:author="Hao Xu" w:date="2016-04-25T20:18:00Z">
            <w:rPr/>
          </w:rPrChange>
        </w:rPr>
        <w:fldChar w:fldCharType="begin"/>
      </w:r>
      <w:r w:rsidR="00FF2E63" w:rsidRPr="00D40128">
        <w:rPr>
          <w:rFonts w:asciiTheme="minorBidi" w:hAnsiTheme="minorBidi"/>
          <w:rPrChange w:id="170" w:author="Hao Xu" w:date="2016-04-25T20:18:00Z">
            <w:rPr/>
          </w:rPrChange>
        </w:rPr>
        <w:instrText xml:space="preserve"> SEQ Figure \* ARABIC </w:instrText>
      </w:r>
      <w:r w:rsidR="00FF2E63" w:rsidRPr="00D40128">
        <w:rPr>
          <w:rFonts w:asciiTheme="minorBidi" w:hAnsiTheme="minorBidi"/>
          <w:rPrChange w:id="171" w:author="Hao Xu" w:date="2016-04-25T20:18:00Z">
            <w:rPr/>
          </w:rPrChange>
        </w:rPr>
        <w:fldChar w:fldCharType="separate"/>
      </w:r>
      <w:r w:rsidR="00E52583" w:rsidRPr="00D40128">
        <w:rPr>
          <w:rFonts w:asciiTheme="minorBidi" w:hAnsiTheme="minorBidi"/>
          <w:rPrChange w:id="172" w:author="Hao Xu" w:date="2016-04-25T20:18:00Z">
            <w:rPr/>
          </w:rPrChange>
        </w:rPr>
        <w:t>1</w:t>
      </w:r>
      <w:r w:rsidR="00FF2E63" w:rsidRPr="00D40128">
        <w:rPr>
          <w:rFonts w:asciiTheme="minorBidi" w:hAnsiTheme="minorBidi"/>
          <w:rPrChange w:id="173" w:author="Hao Xu" w:date="2016-04-25T20:18:00Z">
            <w:rPr/>
          </w:rPrChange>
        </w:rPr>
        <w:fldChar w:fldCharType="end"/>
      </w:r>
    </w:p>
    <w:p w14:paraId="19C7C976" w14:textId="77777777" w:rsidR="00794E26" w:rsidRPr="00D40128" w:rsidRDefault="00AF231F" w:rsidP="004A1B91">
      <w:pPr>
        <w:rPr>
          <w:rFonts w:asciiTheme="minorBidi" w:hAnsiTheme="minorBidi"/>
          <w:rPrChange w:id="174" w:author="Hao Xu" w:date="2016-04-25T20:18:00Z">
            <w:rPr/>
          </w:rPrChange>
        </w:rPr>
      </w:pPr>
      <w:r w:rsidRPr="00D40128">
        <w:rPr>
          <w:rFonts w:asciiTheme="minorBidi" w:hAnsiTheme="minorBidi"/>
          <w:rPrChange w:id="175" w:author="Hao Xu" w:date="2016-04-25T20:18:00Z">
            <w:rPr/>
          </w:rPrChange>
        </w:rPr>
        <w:t xml:space="preserve"> </w:t>
      </w:r>
    </w:p>
    <w:p w14:paraId="208871D6" w14:textId="77777777" w:rsidR="004A1B91" w:rsidRPr="00D40128" w:rsidRDefault="004A1B91" w:rsidP="004A1B91">
      <w:pPr>
        <w:rPr>
          <w:rFonts w:asciiTheme="minorBidi" w:hAnsiTheme="minorBidi"/>
          <w:rPrChange w:id="176" w:author="Hao Xu" w:date="2016-04-25T20:18:00Z">
            <w:rPr/>
          </w:rPrChange>
        </w:rPr>
      </w:pPr>
    </w:p>
    <w:p w14:paraId="2D83DA89" w14:textId="77777777" w:rsidR="003B0EED" w:rsidRPr="00D40128" w:rsidRDefault="003B0EED" w:rsidP="009B548D">
      <w:pPr>
        <w:rPr>
          <w:rFonts w:asciiTheme="minorBidi" w:hAnsiTheme="minorBidi"/>
          <w:rPrChange w:id="177" w:author="Hao Xu" w:date="2016-04-25T20:18:00Z">
            <w:rPr/>
          </w:rPrChange>
        </w:rPr>
      </w:pPr>
      <w:r w:rsidRPr="00D40128">
        <w:rPr>
          <w:rFonts w:asciiTheme="minorBidi" w:hAnsiTheme="minorBidi"/>
          <w:rPrChange w:id="178" w:author="Hao Xu" w:date="2016-04-25T20:18:00Z">
            <w:rPr/>
          </w:rPrChange>
        </w:rPr>
        <w:lastRenderedPageBreak/>
        <w:t>The pea</w:t>
      </w:r>
      <w:r w:rsidR="009E040E" w:rsidRPr="00D40128">
        <w:rPr>
          <w:rFonts w:asciiTheme="minorBidi" w:hAnsiTheme="minorBidi"/>
          <w:rPrChange w:id="179" w:author="Hao Xu" w:date="2016-04-25T20:18:00Z">
            <w:rPr/>
          </w:rPrChange>
        </w:rPr>
        <w:t>k overshoot with K=0.043 is 18.7</w:t>
      </w:r>
      <w:r w:rsidRPr="00D40128">
        <w:rPr>
          <w:rFonts w:asciiTheme="minorBidi" w:hAnsiTheme="minorBidi"/>
          <w:rPrChange w:id="180" w:author="Hao Xu" w:date="2016-04-25T20:18:00Z">
            <w:rPr/>
          </w:rPrChange>
        </w:rPr>
        <w:t>%. It is close to required 20% with less than 10% error.</w:t>
      </w:r>
    </w:p>
    <w:p w14:paraId="366391A9" w14:textId="77777777" w:rsidR="003D2AA2" w:rsidRPr="00D40128" w:rsidRDefault="003D2AA2" w:rsidP="00AF231F">
      <w:pPr>
        <w:spacing w:line="240" w:lineRule="auto"/>
        <w:rPr>
          <w:rFonts w:asciiTheme="minorBidi" w:hAnsiTheme="minorBidi"/>
          <w:b/>
          <w:color w:val="000000"/>
          <w:rPrChange w:id="181" w:author="Hao Xu" w:date="2016-04-25T20:18:00Z">
            <w:rPr>
              <w:rFonts w:ascii="Calibri" w:hAnsi="Calibri"/>
              <w:b/>
              <w:color w:val="000000"/>
            </w:rPr>
          </w:rPrChange>
        </w:rPr>
      </w:pPr>
      <w:r w:rsidRPr="00D40128">
        <w:rPr>
          <w:rFonts w:asciiTheme="minorBidi" w:hAnsiTheme="minorBidi"/>
          <w:b/>
          <w:color w:val="000000"/>
          <w:rPrChange w:id="182" w:author="Hao Xu" w:date="2016-04-25T20:18:00Z">
            <w:rPr>
              <w:rFonts w:ascii="Calibri" w:hAnsi="Calibri"/>
              <w:b/>
              <w:color w:val="000000"/>
            </w:rPr>
          </w:rPrChange>
        </w:rPr>
        <w:br w:type="page"/>
      </w:r>
    </w:p>
    <w:p w14:paraId="24D7DCB5" w14:textId="77777777" w:rsidR="003B0EED" w:rsidRPr="00D40128" w:rsidRDefault="003B0EED" w:rsidP="003B0EED">
      <w:pPr>
        <w:rPr>
          <w:rFonts w:asciiTheme="minorBidi" w:hAnsiTheme="minorBidi"/>
          <w:b/>
          <w:color w:val="000000"/>
          <w:rPrChange w:id="183" w:author="Hao Xu" w:date="2016-04-25T20:18:00Z">
            <w:rPr>
              <w:rFonts w:ascii="Calibri" w:hAnsi="Calibri"/>
              <w:b/>
              <w:color w:val="000000"/>
            </w:rPr>
          </w:rPrChange>
        </w:rPr>
      </w:pPr>
      <w:r w:rsidRPr="00D40128">
        <w:rPr>
          <w:rFonts w:asciiTheme="minorBidi" w:hAnsiTheme="minorBidi"/>
          <w:b/>
          <w:color w:val="000000"/>
          <w:rPrChange w:id="184" w:author="Hao Xu" w:date="2016-04-25T20:18:00Z">
            <w:rPr>
              <w:rFonts w:ascii="Calibri" w:hAnsi="Calibri"/>
              <w:b/>
              <w:color w:val="000000"/>
            </w:rPr>
          </w:rPrChange>
        </w:rPr>
        <w:lastRenderedPageBreak/>
        <w:t>B. Using frequency domain approach, design a lead compensator to achieve a</w:t>
      </w:r>
      <w:r w:rsidRPr="00D40128">
        <w:rPr>
          <w:rFonts w:asciiTheme="minorBidi" w:hAnsiTheme="minorBidi"/>
          <w:b/>
          <w:color w:val="000000"/>
          <w:rPrChange w:id="185" w:author="Hao Xu" w:date="2016-04-25T20:18:00Z">
            <w:rPr>
              <w:rFonts w:ascii="Calibri" w:hAnsi="Calibri"/>
              <w:b/>
              <w:color w:val="000000"/>
            </w:rPr>
          </w:rPrChange>
        </w:rPr>
        <w:br/>
        <w:t>velocity error constant that is at least 35 and a step response overshoot that is</w:t>
      </w:r>
      <w:r w:rsidRPr="00D40128">
        <w:rPr>
          <w:rFonts w:asciiTheme="minorBidi" w:hAnsiTheme="minorBidi"/>
          <w:b/>
          <w:color w:val="000000"/>
          <w:rPrChange w:id="186" w:author="Hao Xu" w:date="2016-04-25T20:18:00Z">
            <w:rPr>
              <w:rFonts w:ascii="Calibri" w:hAnsi="Calibri"/>
              <w:b/>
              <w:color w:val="000000"/>
            </w:rPr>
          </w:rPrChange>
        </w:rPr>
        <w:br/>
        <w:t>no greater than 20%. Describe each stage of your design. If performance</w:t>
      </w:r>
      <w:r w:rsidRPr="00D40128">
        <w:rPr>
          <w:rFonts w:asciiTheme="minorBidi" w:hAnsiTheme="minorBidi"/>
          <w:b/>
          <w:color w:val="000000"/>
          <w:rPrChange w:id="187" w:author="Hao Xu" w:date="2016-04-25T20:18:00Z">
            <w:rPr>
              <w:rFonts w:ascii="Calibri" w:hAnsi="Calibri"/>
              <w:b/>
              <w:color w:val="000000"/>
            </w:rPr>
          </w:rPrChange>
        </w:rPr>
        <w:br/>
        <w:t>specifications are not met first time, perform additional design iterations (i.e.</w:t>
      </w:r>
      <w:r w:rsidRPr="00D40128">
        <w:rPr>
          <w:rFonts w:asciiTheme="minorBidi" w:hAnsiTheme="minorBidi"/>
          <w:b/>
          <w:color w:val="000000"/>
          <w:rPrChange w:id="188" w:author="Hao Xu" w:date="2016-04-25T20:18:00Z">
            <w:rPr>
              <w:rFonts w:ascii="Calibri" w:hAnsi="Calibri"/>
              <w:b/>
              <w:color w:val="000000"/>
            </w:rPr>
          </w:rPrChange>
        </w:rPr>
        <w:br/>
        <w:t>refine the lead compensator or design additional compensators/pre</w:t>
      </w:r>
      <w:r w:rsidR="00C21DB2" w:rsidRPr="00D40128">
        <w:rPr>
          <w:rFonts w:asciiTheme="minorBidi" w:hAnsiTheme="minorBidi"/>
          <w:b/>
          <w:color w:val="000000"/>
          <w:rPrChange w:id="189" w:author="Hao Xu" w:date="2016-04-25T20:18:00Z">
            <w:rPr>
              <w:rFonts w:ascii="Calibri" w:hAnsi="Calibri"/>
              <w:b/>
              <w:color w:val="000000"/>
            </w:rPr>
          </w:rPrChange>
        </w:rPr>
        <w:t>-</w:t>
      </w:r>
      <w:r w:rsidRPr="00D40128">
        <w:rPr>
          <w:rFonts w:asciiTheme="minorBidi" w:hAnsiTheme="minorBidi"/>
          <w:b/>
          <w:color w:val="000000"/>
          <w:rPrChange w:id="190" w:author="Hao Xu" w:date="2016-04-25T20:18:00Z">
            <w:rPr>
              <w:rFonts w:ascii="Calibri" w:hAnsi="Calibri"/>
              <w:b/>
              <w:color w:val="000000"/>
            </w:rPr>
          </w:rPrChange>
        </w:rPr>
        <w:t>filter).</w:t>
      </w:r>
      <w:r w:rsidRPr="00D40128">
        <w:rPr>
          <w:rFonts w:asciiTheme="minorBidi" w:hAnsiTheme="minorBidi"/>
          <w:b/>
          <w:color w:val="000000"/>
          <w:rPrChange w:id="191" w:author="Hao Xu" w:date="2016-04-25T20:18:00Z">
            <w:rPr>
              <w:rFonts w:ascii="Calibri" w:hAnsi="Calibri"/>
              <w:b/>
              <w:color w:val="000000"/>
            </w:rPr>
          </w:rPrChange>
        </w:rPr>
        <w:br/>
        <w:t>Write down the final compensated open- and closed-loop transfer functions and</w:t>
      </w:r>
      <w:r w:rsidRPr="00D40128">
        <w:rPr>
          <w:rFonts w:asciiTheme="minorBidi" w:hAnsiTheme="minorBidi"/>
          <w:b/>
          <w:color w:val="000000"/>
          <w:rPrChange w:id="192" w:author="Hao Xu" w:date="2016-04-25T20:18:00Z">
            <w:rPr>
              <w:rFonts w:ascii="Calibri" w:hAnsi="Calibri"/>
              <w:b/>
              <w:color w:val="000000"/>
            </w:rPr>
          </w:rPrChange>
        </w:rPr>
        <w:br/>
        <w:t>use MATLAB to evaluate the performance of your final design in the time and</w:t>
      </w:r>
      <w:r w:rsidRPr="00D40128">
        <w:rPr>
          <w:rFonts w:asciiTheme="minorBidi" w:hAnsiTheme="minorBidi"/>
          <w:b/>
          <w:color w:val="000000"/>
          <w:rPrChange w:id="193" w:author="Hao Xu" w:date="2016-04-25T20:18:00Z">
            <w:rPr>
              <w:rFonts w:ascii="Calibri" w:hAnsi="Calibri"/>
              <w:b/>
              <w:color w:val="000000"/>
            </w:rPr>
          </w:rPrChange>
        </w:rPr>
        <w:br/>
        <w:t>frequency domain.</w:t>
      </w:r>
      <w:r w:rsidRPr="00D40128">
        <w:rPr>
          <w:rFonts w:asciiTheme="minorBidi" w:hAnsiTheme="minorBidi"/>
          <w:b/>
          <w:color w:val="000000"/>
          <w:rPrChange w:id="194" w:author="Hao Xu" w:date="2016-04-25T20:18:00Z">
            <w:rPr>
              <w:rFonts w:ascii="Calibri" w:hAnsi="Calibri"/>
              <w:b/>
              <w:color w:val="000000"/>
            </w:rPr>
          </w:rPrChange>
        </w:rPr>
        <w:br/>
        <w:t>Use MATLAB to plot the response of the control system to a unit ramp, showing</w:t>
      </w:r>
      <w:r w:rsidRPr="00D40128">
        <w:rPr>
          <w:rFonts w:asciiTheme="minorBidi" w:hAnsiTheme="minorBidi"/>
          <w:b/>
          <w:color w:val="000000"/>
          <w:rPrChange w:id="195" w:author="Hao Xu" w:date="2016-04-25T20:18:00Z">
            <w:rPr>
              <w:rFonts w:ascii="Calibri" w:hAnsi="Calibri"/>
              <w:b/>
              <w:color w:val="000000"/>
            </w:rPr>
          </w:rPrChange>
        </w:rPr>
        <w:br/>
        <w:t>both system output and ramp input, and evaluate the percentage steady state</w:t>
      </w:r>
      <w:r w:rsidRPr="00D40128">
        <w:rPr>
          <w:rFonts w:asciiTheme="minorBidi" w:hAnsiTheme="minorBidi"/>
          <w:b/>
          <w:color w:val="000000"/>
          <w:rPrChange w:id="196" w:author="Hao Xu" w:date="2016-04-25T20:18:00Z">
            <w:rPr>
              <w:rFonts w:ascii="Calibri" w:hAnsi="Calibri"/>
              <w:b/>
              <w:color w:val="000000"/>
            </w:rPr>
          </w:rPrChange>
        </w:rPr>
        <w:br/>
        <w:t>error to the ramp input signal.</w:t>
      </w:r>
      <w:r w:rsidRPr="00D40128">
        <w:rPr>
          <w:rFonts w:asciiTheme="minorBidi" w:hAnsiTheme="minorBidi"/>
          <w:b/>
          <w:color w:val="000000"/>
          <w:rPrChange w:id="197" w:author="Hao Xu" w:date="2016-04-25T20:18:00Z">
            <w:rPr>
              <w:rFonts w:ascii="Calibri" w:hAnsi="Calibri"/>
              <w:b/>
              <w:color w:val="000000"/>
            </w:rPr>
          </w:rPrChange>
        </w:rPr>
        <w:br/>
        <w:t>Summarize the performance indices of your final design in a table – see Table 1 -</w:t>
      </w:r>
      <w:r w:rsidRPr="00D40128">
        <w:rPr>
          <w:rFonts w:asciiTheme="minorBidi" w:hAnsiTheme="minorBidi"/>
          <w:b/>
          <w:color w:val="000000"/>
          <w:rPrChange w:id="198" w:author="Hao Xu" w:date="2016-04-25T20:18:00Z">
            <w:rPr>
              <w:rFonts w:ascii="Calibri" w:hAnsi="Calibri"/>
              <w:b/>
              <w:color w:val="000000"/>
            </w:rPr>
          </w:rPrChange>
        </w:rPr>
        <w:br/>
        <w:t>and provide a written conclusion for your design.</w:t>
      </w:r>
    </w:p>
    <w:p w14:paraId="083ADD34" w14:textId="77777777" w:rsidR="006A719D" w:rsidRPr="00D40128" w:rsidRDefault="00C95726" w:rsidP="00C95726">
      <w:pPr>
        <w:rPr>
          <w:rFonts w:asciiTheme="minorBidi" w:hAnsiTheme="minorBidi"/>
          <w:color w:val="000000"/>
          <w:rPrChange w:id="199" w:author="Hao Xu" w:date="2016-04-25T20:18:00Z">
            <w:rPr>
              <w:rFonts w:ascii="Calibri" w:hAnsi="Calibri"/>
              <w:color w:val="000000"/>
            </w:rPr>
          </w:rPrChange>
        </w:rPr>
      </w:pPr>
      <w:r w:rsidRPr="00D40128">
        <w:rPr>
          <w:rFonts w:asciiTheme="minorBidi" w:hAnsiTheme="minorBidi"/>
          <w:color w:val="000000"/>
          <w:rPrChange w:id="200" w:author="Hao Xu" w:date="2016-04-25T20:18:00Z">
            <w:rPr>
              <w:rFonts w:ascii="Calibri" w:hAnsi="Calibri"/>
              <w:color w:val="000000"/>
            </w:rPr>
          </w:rPrChange>
        </w:rPr>
        <w:t>Fi</w:t>
      </w:r>
      <w:r w:rsidR="00C21DB2" w:rsidRPr="00D40128">
        <w:rPr>
          <w:rFonts w:asciiTheme="minorBidi" w:hAnsiTheme="minorBidi"/>
          <w:color w:val="000000"/>
          <w:rPrChange w:id="201" w:author="Hao Xu" w:date="2016-04-25T20:18:00Z">
            <w:rPr>
              <w:rFonts w:ascii="Calibri" w:hAnsi="Calibri"/>
              <w:color w:val="000000"/>
            </w:rPr>
          </w:rPrChange>
        </w:rPr>
        <w:t>rst, the k</w:t>
      </w:r>
      <w:r w:rsidRPr="00D40128">
        <w:rPr>
          <w:rFonts w:asciiTheme="minorBidi" w:hAnsiTheme="minorBidi"/>
          <w:color w:val="000000"/>
          <w:rPrChange w:id="202" w:author="Hao Xu" w:date="2016-04-25T20:18:00Z">
            <w:rPr>
              <w:rFonts w:ascii="Calibri" w:hAnsi="Calibri"/>
              <w:color w:val="000000"/>
            </w:rPr>
          </w:rPrChange>
        </w:rPr>
        <w:t xml:space="preserve"> can be calculated by using</w:t>
      </w:r>
      <w:r w:rsidR="00946078" w:rsidRPr="00D40128">
        <w:rPr>
          <w:rFonts w:asciiTheme="minorBidi" w:hAnsiTheme="minorBidi"/>
          <w:color w:val="000000"/>
          <w:rPrChange w:id="203" w:author="Hao Xu" w:date="2016-04-25T20:18:00Z">
            <w:rPr>
              <w:rFonts w:ascii="Calibri" w:hAnsi="Calibri"/>
              <w:color w:val="000000"/>
            </w:rPr>
          </w:rPrChange>
        </w:rPr>
        <w:t xml:space="preserve"> Kv given, by equation 11</w:t>
      </w:r>
      <w:r w:rsidR="006F739C" w:rsidRPr="00D40128">
        <w:rPr>
          <w:rFonts w:asciiTheme="minorBidi" w:hAnsiTheme="minorBidi"/>
          <w:color w:val="000000"/>
          <w:rPrChange w:id="204" w:author="Hao Xu" w:date="2016-04-25T20:18:00Z">
            <w:rPr>
              <w:rFonts w:ascii="Calibri" w:hAnsi="Calibri"/>
              <w:color w:val="000000"/>
            </w:rPr>
          </w:rPrChange>
        </w:rPr>
        <w:t xml:space="preserve">, </w:t>
      </w:r>
    </w:p>
    <w:p w14:paraId="5544D860" w14:textId="77777777" w:rsidR="006A719D" w:rsidRPr="00D40128" w:rsidRDefault="00CD0303" w:rsidP="00946078">
      <w:pPr>
        <w:keepNext/>
        <w:rPr>
          <w:rFonts w:asciiTheme="minorBidi" w:hAnsiTheme="minorBidi"/>
          <w:rPrChange w:id="205" w:author="Hao Xu" w:date="2016-04-25T20:18:00Z">
            <w:rPr/>
          </w:rPrChange>
        </w:rPr>
      </w:pPr>
      <m:oMathPara>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den>
          </m:f>
          <m:r>
            <w:rPr>
              <w:rFonts w:ascii="Cambria Math" w:hAnsi="Cambria Math"/>
              <w:color w:val="000000"/>
            </w:rPr>
            <m:t>=35</m:t>
          </m:r>
        </m:oMath>
      </m:oMathPara>
    </w:p>
    <w:p w14:paraId="4D2DB576" w14:textId="77777777" w:rsidR="006A719D" w:rsidRPr="00D40128" w:rsidRDefault="006A719D" w:rsidP="00004873">
      <w:pPr>
        <w:pStyle w:val="Caption"/>
        <w:jc w:val="center"/>
        <w:rPr>
          <w:rFonts w:asciiTheme="minorBidi" w:hAnsiTheme="minorBidi"/>
          <w:rPrChange w:id="206" w:author="Hao Xu" w:date="2016-04-25T20:18:00Z">
            <w:rPr/>
          </w:rPrChange>
        </w:rPr>
      </w:pPr>
      <w:r w:rsidRPr="00D40128">
        <w:rPr>
          <w:rFonts w:asciiTheme="minorBidi" w:hAnsiTheme="minorBidi"/>
          <w:rPrChange w:id="207" w:author="Hao Xu" w:date="2016-04-25T20:18:00Z">
            <w:rPr/>
          </w:rPrChange>
        </w:rPr>
        <w:t xml:space="preserve">Equation </w:t>
      </w:r>
      <w:r w:rsidR="00FF2E63" w:rsidRPr="00D40128">
        <w:rPr>
          <w:rFonts w:asciiTheme="minorBidi" w:hAnsiTheme="minorBidi"/>
          <w:rPrChange w:id="208" w:author="Hao Xu" w:date="2016-04-25T20:18:00Z">
            <w:rPr/>
          </w:rPrChange>
        </w:rPr>
        <w:fldChar w:fldCharType="begin"/>
      </w:r>
      <w:r w:rsidR="00FF2E63" w:rsidRPr="00D40128">
        <w:rPr>
          <w:rFonts w:asciiTheme="minorBidi" w:hAnsiTheme="minorBidi"/>
          <w:rPrChange w:id="209" w:author="Hao Xu" w:date="2016-04-25T20:18:00Z">
            <w:rPr/>
          </w:rPrChange>
        </w:rPr>
        <w:instrText xml:space="preserve"> SEQ Equation \* ARABIC </w:instrText>
      </w:r>
      <w:r w:rsidR="00FF2E63" w:rsidRPr="00D40128">
        <w:rPr>
          <w:rFonts w:asciiTheme="minorBidi" w:hAnsiTheme="minorBidi"/>
          <w:rPrChange w:id="210" w:author="Hao Xu" w:date="2016-04-25T20:18:00Z">
            <w:rPr/>
          </w:rPrChange>
        </w:rPr>
        <w:fldChar w:fldCharType="separate"/>
      </w:r>
      <w:r w:rsidR="000769B2" w:rsidRPr="00D40128">
        <w:rPr>
          <w:rFonts w:asciiTheme="minorBidi" w:hAnsiTheme="minorBidi"/>
          <w:rPrChange w:id="211" w:author="Hao Xu" w:date="2016-04-25T20:18:00Z">
            <w:rPr/>
          </w:rPrChange>
        </w:rPr>
        <w:t>10</w:t>
      </w:r>
      <w:r w:rsidR="00FF2E63" w:rsidRPr="00D40128">
        <w:rPr>
          <w:rFonts w:asciiTheme="minorBidi" w:hAnsiTheme="minorBidi"/>
          <w:rPrChange w:id="212" w:author="Hao Xu" w:date="2016-04-25T20:18:00Z">
            <w:rPr/>
          </w:rPrChange>
        </w:rPr>
        <w:fldChar w:fldCharType="end"/>
      </w:r>
      <w:r w:rsidR="00946078" w:rsidRPr="00D40128">
        <w:rPr>
          <w:rFonts w:asciiTheme="minorBidi" w:hAnsiTheme="minorBidi"/>
          <w:rPrChange w:id="213" w:author="Hao Xu" w:date="2016-04-25T20:18:00Z">
            <w:rPr/>
          </w:rPrChange>
        </w:rPr>
        <w:t xml:space="preserve"> </w:t>
      </w:r>
    </w:p>
    <w:p w14:paraId="6D9760DB" w14:textId="77777777" w:rsidR="006A719D" w:rsidRPr="00D40128" w:rsidRDefault="006A719D" w:rsidP="00C95726">
      <w:pPr>
        <w:rPr>
          <w:rFonts w:asciiTheme="minorBidi" w:hAnsiTheme="minorBidi"/>
          <w:color w:val="000000"/>
          <w:rPrChange w:id="214" w:author="Hao Xu" w:date="2016-04-25T20:18:00Z">
            <w:rPr>
              <w:rFonts w:ascii="Calibri" w:hAnsi="Calibri"/>
              <w:color w:val="000000"/>
            </w:rPr>
          </w:rPrChange>
        </w:rPr>
      </w:pPr>
    </w:p>
    <w:p w14:paraId="636BAE76" w14:textId="77777777" w:rsidR="006A719D" w:rsidRPr="00D40128" w:rsidRDefault="00CD0303" w:rsidP="006A719D">
      <w:pPr>
        <w:keepNext/>
        <w:rPr>
          <w:rFonts w:asciiTheme="minorBidi" w:hAnsiTheme="minorBidi"/>
          <w:rPrChange w:id="215" w:author="Hao Xu" w:date="2016-04-25T20:18:00Z">
            <w:rPr/>
          </w:rPrChange>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sG</m:t>
              </m:r>
              <m:d>
                <m:dPr>
                  <m:ctrlPr>
                    <w:rPr>
                      <w:rFonts w:ascii="Cambria Math" w:hAnsi="Cambria Math"/>
                      <w:i/>
                    </w:rPr>
                  </m:ctrlPr>
                </m:dPr>
                <m:e>
                  <m:r>
                    <w:rPr>
                      <w:rFonts w:ascii="Cambria Math" w:hAnsi="Cambria Math"/>
                    </w:rPr>
                    <m:t>s</m:t>
                  </m:r>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 xml:space="preserve">=35 </m:t>
              </m:r>
            </m:e>
          </m:func>
        </m:oMath>
      </m:oMathPara>
    </w:p>
    <w:p w14:paraId="3510DD47" w14:textId="77777777" w:rsidR="00C21DB2" w:rsidRPr="00D40128" w:rsidRDefault="006A719D" w:rsidP="00004873">
      <w:pPr>
        <w:pStyle w:val="Caption"/>
        <w:jc w:val="center"/>
        <w:rPr>
          <w:rFonts w:asciiTheme="minorBidi" w:hAnsiTheme="minorBidi"/>
          <w:rPrChange w:id="216" w:author="Hao Xu" w:date="2016-04-25T20:18:00Z">
            <w:rPr/>
          </w:rPrChange>
        </w:rPr>
      </w:pPr>
      <w:r w:rsidRPr="00D40128">
        <w:rPr>
          <w:rFonts w:asciiTheme="minorBidi" w:hAnsiTheme="minorBidi"/>
          <w:rPrChange w:id="217" w:author="Hao Xu" w:date="2016-04-25T20:18:00Z">
            <w:rPr/>
          </w:rPrChange>
        </w:rPr>
        <w:t xml:space="preserve">Equation </w:t>
      </w:r>
      <w:r w:rsidR="00FF2E63" w:rsidRPr="00D40128">
        <w:rPr>
          <w:rFonts w:asciiTheme="minorBidi" w:hAnsiTheme="minorBidi"/>
          <w:rPrChange w:id="218" w:author="Hao Xu" w:date="2016-04-25T20:18:00Z">
            <w:rPr/>
          </w:rPrChange>
        </w:rPr>
        <w:fldChar w:fldCharType="begin"/>
      </w:r>
      <w:r w:rsidR="00FF2E63" w:rsidRPr="00D40128">
        <w:rPr>
          <w:rFonts w:asciiTheme="minorBidi" w:hAnsiTheme="minorBidi"/>
          <w:rPrChange w:id="219" w:author="Hao Xu" w:date="2016-04-25T20:18:00Z">
            <w:rPr/>
          </w:rPrChange>
        </w:rPr>
        <w:instrText xml:space="preserve"> SEQ Equation \* ARABIC </w:instrText>
      </w:r>
      <w:r w:rsidR="00FF2E63" w:rsidRPr="00D40128">
        <w:rPr>
          <w:rFonts w:asciiTheme="minorBidi" w:hAnsiTheme="minorBidi"/>
          <w:rPrChange w:id="220" w:author="Hao Xu" w:date="2016-04-25T20:18:00Z">
            <w:rPr/>
          </w:rPrChange>
        </w:rPr>
        <w:fldChar w:fldCharType="separate"/>
      </w:r>
      <w:r w:rsidR="000769B2" w:rsidRPr="00D40128">
        <w:rPr>
          <w:rFonts w:asciiTheme="minorBidi" w:hAnsiTheme="minorBidi"/>
          <w:rPrChange w:id="221" w:author="Hao Xu" w:date="2016-04-25T20:18:00Z">
            <w:rPr/>
          </w:rPrChange>
        </w:rPr>
        <w:t>11</w:t>
      </w:r>
      <w:r w:rsidR="00FF2E63" w:rsidRPr="00D40128">
        <w:rPr>
          <w:rFonts w:asciiTheme="minorBidi" w:hAnsiTheme="minorBidi"/>
          <w:rPrChange w:id="222" w:author="Hao Xu" w:date="2016-04-25T20:18:00Z">
            <w:rPr/>
          </w:rPrChange>
        </w:rPr>
        <w:fldChar w:fldCharType="end"/>
      </w:r>
    </w:p>
    <w:p w14:paraId="6305C2A9" w14:textId="77777777" w:rsidR="0001694A" w:rsidRPr="00D40128" w:rsidRDefault="00815EA7" w:rsidP="006F739C">
      <w:pPr>
        <w:jc w:val="center"/>
        <w:rPr>
          <w:rFonts w:asciiTheme="minorBidi" w:hAnsiTheme="minorBidi"/>
          <w:rPrChange w:id="223" w:author="Hao Xu" w:date="2016-04-25T20:18:00Z">
            <w:rPr/>
          </w:rPrChange>
        </w:rPr>
      </w:pPr>
      <w:r w:rsidRPr="00D40128">
        <w:rPr>
          <w:rFonts w:asciiTheme="minorBidi" w:hAnsiTheme="minorBidi"/>
          <w:rPrChange w:id="224" w:author="Hao Xu" w:date="2016-04-25T20:18:00Z">
            <w:rPr/>
          </w:rPrChange>
        </w:rPr>
        <w:t>k</w:t>
      </w:r>
      <w:r w:rsidR="00AB6159" w:rsidRPr="00D40128">
        <w:rPr>
          <w:rFonts w:asciiTheme="minorBidi" w:hAnsiTheme="minorBidi"/>
          <w:rPrChange w:id="225" w:author="Hao Xu" w:date="2016-04-25T20:18:00Z">
            <w:rPr/>
          </w:rPrChange>
        </w:rPr>
        <w:t xml:space="preserve"> =</w:t>
      </w:r>
      <w:r w:rsidR="006A719D" w:rsidRPr="00D40128">
        <w:rPr>
          <w:rFonts w:asciiTheme="minorBidi" w:hAnsiTheme="minorBidi"/>
          <w:rPrChange w:id="226" w:author="Hao Xu" w:date="2016-04-25T20:18:00Z">
            <w:rPr/>
          </w:rPrChange>
        </w:rPr>
        <w:t xml:space="preserve"> </w:t>
      </w:r>
      <w:r w:rsidR="0001694A" w:rsidRPr="00D40128">
        <w:rPr>
          <w:rFonts w:asciiTheme="minorBidi" w:hAnsiTheme="minorBidi"/>
          <w:rPrChange w:id="227" w:author="Hao Xu" w:date="2016-04-25T20:18:00Z">
            <w:rPr/>
          </w:rPrChange>
        </w:rPr>
        <w:t>4.62</w:t>
      </w:r>
    </w:p>
    <w:p w14:paraId="6F09AD60" w14:textId="77777777" w:rsidR="006A719D" w:rsidRPr="00D40128" w:rsidRDefault="0001694A" w:rsidP="006A719D">
      <w:pPr>
        <w:rPr>
          <w:rFonts w:asciiTheme="minorBidi" w:hAnsiTheme="minorBidi"/>
          <w:rPrChange w:id="228" w:author="Hao Xu" w:date="2016-04-25T20:18:00Z">
            <w:rPr/>
          </w:rPrChange>
        </w:rPr>
      </w:pPr>
      <w:r w:rsidRPr="00D40128">
        <w:rPr>
          <w:rFonts w:asciiTheme="minorBidi" w:hAnsiTheme="minorBidi"/>
          <w:rPrChange w:id="229" w:author="Hao Xu" w:date="2016-04-25T20:18:00Z">
            <w:rPr/>
          </w:rPrChange>
        </w:rPr>
        <w:t xml:space="preserve">The </w:t>
      </w:r>
      <w:r w:rsidR="006A719D" w:rsidRPr="00D40128">
        <w:rPr>
          <w:rFonts w:asciiTheme="minorBidi" w:hAnsiTheme="minorBidi"/>
          <w:rPrChange w:id="230" w:author="Hao Xu" w:date="2016-04-25T20:18:00Z">
            <w:rPr/>
          </w:rPrChange>
        </w:rPr>
        <w:t>new</w:t>
      </w:r>
      <w:r w:rsidRPr="00D40128">
        <w:rPr>
          <w:rFonts w:asciiTheme="minorBidi" w:hAnsiTheme="minorBidi"/>
          <w:rPrChange w:id="231" w:author="Hao Xu" w:date="2016-04-25T20:18:00Z">
            <w:rPr/>
          </w:rPrChange>
        </w:rPr>
        <w:t xml:space="preserve"> plant is G*k</w:t>
      </w:r>
    </w:p>
    <w:p w14:paraId="614D2FDD" w14:textId="77777777" w:rsidR="006A719D" w:rsidRPr="00D40128" w:rsidRDefault="0001694A" w:rsidP="006A719D">
      <w:pPr>
        <w:keepNext/>
        <w:rPr>
          <w:rFonts w:asciiTheme="minorBidi" w:hAnsiTheme="minorBidi"/>
          <w:rPrChange w:id="232" w:author="Hao Xu" w:date="2016-04-25T20:18:00Z">
            <w:rPr/>
          </w:rPrChange>
        </w:rPr>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14:paraId="69321204" w14:textId="77777777" w:rsidR="0001694A" w:rsidRPr="00D40128" w:rsidRDefault="006A719D" w:rsidP="00004873">
      <w:pPr>
        <w:pStyle w:val="Caption"/>
        <w:jc w:val="center"/>
        <w:rPr>
          <w:rFonts w:asciiTheme="minorBidi" w:hAnsiTheme="minorBidi"/>
          <w:color w:val="000000"/>
          <w:rPrChange w:id="233" w:author="Hao Xu" w:date="2016-04-25T20:18:00Z">
            <w:rPr>
              <w:color w:val="000000"/>
            </w:rPr>
          </w:rPrChange>
        </w:rPr>
      </w:pPr>
      <w:r w:rsidRPr="00D40128">
        <w:rPr>
          <w:rFonts w:asciiTheme="minorBidi" w:hAnsiTheme="minorBidi"/>
          <w:rPrChange w:id="234" w:author="Hao Xu" w:date="2016-04-25T20:18:00Z">
            <w:rPr/>
          </w:rPrChange>
        </w:rPr>
        <w:t xml:space="preserve">Equation </w:t>
      </w:r>
      <w:r w:rsidR="00FF2E63" w:rsidRPr="00D40128">
        <w:rPr>
          <w:rFonts w:asciiTheme="minorBidi" w:hAnsiTheme="minorBidi"/>
          <w:rPrChange w:id="235" w:author="Hao Xu" w:date="2016-04-25T20:18:00Z">
            <w:rPr/>
          </w:rPrChange>
        </w:rPr>
        <w:fldChar w:fldCharType="begin"/>
      </w:r>
      <w:r w:rsidR="00FF2E63" w:rsidRPr="00D40128">
        <w:rPr>
          <w:rFonts w:asciiTheme="minorBidi" w:hAnsiTheme="minorBidi"/>
          <w:rPrChange w:id="236" w:author="Hao Xu" w:date="2016-04-25T20:18:00Z">
            <w:rPr/>
          </w:rPrChange>
        </w:rPr>
        <w:instrText xml:space="preserve"> SEQ Equation \* ARABIC </w:instrText>
      </w:r>
      <w:r w:rsidR="00FF2E63" w:rsidRPr="00D40128">
        <w:rPr>
          <w:rFonts w:asciiTheme="minorBidi" w:hAnsiTheme="minorBidi"/>
          <w:rPrChange w:id="237" w:author="Hao Xu" w:date="2016-04-25T20:18:00Z">
            <w:rPr/>
          </w:rPrChange>
        </w:rPr>
        <w:fldChar w:fldCharType="separate"/>
      </w:r>
      <w:r w:rsidR="000769B2" w:rsidRPr="00D40128">
        <w:rPr>
          <w:rFonts w:asciiTheme="minorBidi" w:hAnsiTheme="minorBidi"/>
          <w:rPrChange w:id="238" w:author="Hao Xu" w:date="2016-04-25T20:18:00Z">
            <w:rPr/>
          </w:rPrChange>
        </w:rPr>
        <w:t>12</w:t>
      </w:r>
      <w:r w:rsidR="00FF2E63" w:rsidRPr="00D40128">
        <w:rPr>
          <w:rFonts w:asciiTheme="minorBidi" w:hAnsiTheme="minorBidi"/>
          <w:rPrChange w:id="239" w:author="Hao Xu" w:date="2016-04-25T20:18:00Z">
            <w:rPr/>
          </w:rPrChange>
        </w:rPr>
        <w:fldChar w:fldCharType="end"/>
      </w:r>
    </w:p>
    <w:p w14:paraId="40EA1066" w14:textId="726E53EB" w:rsidR="00AB6159" w:rsidRPr="00D40128" w:rsidRDefault="0001694A" w:rsidP="00AB6159">
      <w:pPr>
        <w:rPr>
          <w:rFonts w:asciiTheme="minorBidi" w:hAnsiTheme="minorBidi"/>
          <w:rPrChange w:id="240" w:author="Hao Xu" w:date="2016-04-25T20:18:00Z">
            <w:rPr/>
          </w:rPrChange>
        </w:rPr>
      </w:pPr>
      <w:r w:rsidRPr="00D40128">
        <w:rPr>
          <w:rFonts w:asciiTheme="minorBidi" w:hAnsiTheme="minorBidi"/>
          <w:color w:val="000000"/>
          <w:rPrChange w:id="241" w:author="Hao Xu" w:date="2016-04-25T20:18:00Z">
            <w:rPr>
              <w:color w:val="000000"/>
            </w:rPr>
          </w:rPrChange>
        </w:rPr>
        <w:t xml:space="preserve">The peak </w:t>
      </w:r>
      <w:r w:rsidR="00AB6159" w:rsidRPr="00D40128">
        <w:rPr>
          <w:rFonts w:asciiTheme="minorBidi" w:hAnsiTheme="minorBidi"/>
          <w:color w:val="000000"/>
          <w:rPrChange w:id="242" w:author="Hao Xu" w:date="2016-04-25T20:18:00Z">
            <w:rPr>
              <w:color w:val="000000"/>
            </w:rPr>
          </w:rPrChange>
        </w:rPr>
        <w:t>overshoot can</w:t>
      </w:r>
      <w:r w:rsidRPr="00D40128">
        <w:rPr>
          <w:rFonts w:asciiTheme="minorBidi" w:hAnsiTheme="minorBidi"/>
          <w:color w:val="000000"/>
          <w:rPrChange w:id="243" w:author="Hao Xu" w:date="2016-04-25T20:18:00Z">
            <w:rPr>
              <w:color w:val="000000"/>
            </w:rPr>
          </w:rPrChange>
        </w:rPr>
        <w:t xml:space="preserve"> be satisfied by finding </w:t>
      </w:r>
      <w:del w:id="244" w:author="Hao Xu" w:date="2016-04-25T20:18:00Z">
        <w:r w:rsidRPr="002D3576">
          <w:rPr>
            <w:position w:val="-10"/>
          </w:rPr>
          <w:object w:dxaOrig="240" w:dyaOrig="320" w14:anchorId="78BC7F58">
            <v:shape id="_x0000_i1045" type="#_x0000_t75" style="width:12pt;height:16.5pt" o:ole="">
              <v:imagedata r:id="rId24" o:title=""/>
            </v:shape>
          </w:object>
        </w:r>
      </w:del>
      <w:ins w:id="245" w:author="Hao Xu" w:date="2016-04-25T20:18:00Z">
        <w:r w:rsidRPr="00D40128">
          <w:rPr>
            <w:rFonts w:asciiTheme="minorBidi" w:hAnsiTheme="minorBidi"/>
            <w:position w:val="-10"/>
          </w:rPr>
          <w:object w:dxaOrig="240" w:dyaOrig="320" w14:anchorId="195A7165">
            <v:shape id="_x0000_i1030" type="#_x0000_t75" style="width:12pt;height:16.5pt" o:ole="">
              <v:imagedata r:id="rId24" o:title=""/>
            </v:shape>
          </w:object>
        </w:r>
      </w:ins>
      <w:r w:rsidRPr="00D40128">
        <w:rPr>
          <w:rFonts w:asciiTheme="minorBidi" w:hAnsiTheme="minorBidi"/>
          <w:rPrChange w:id="246" w:author="Hao Xu" w:date="2016-04-25T20:18:00Z">
            <w:rPr/>
          </w:rPrChange>
        </w:rPr>
        <w:t xml:space="preserve">from </w:t>
      </w:r>
      <w:r w:rsidR="006A719D" w:rsidRPr="00D40128">
        <w:rPr>
          <w:rFonts w:asciiTheme="minorBidi" w:hAnsiTheme="minorBidi"/>
          <w:rPrChange w:id="247" w:author="Hao Xu" w:date="2016-04-25T20:18:00Z">
            <w:rPr/>
          </w:rPrChange>
        </w:rPr>
        <w:t>equation1</w:t>
      </w:r>
    </w:p>
    <w:p w14:paraId="6FD7A73F" w14:textId="77777777" w:rsidR="0001694A" w:rsidRDefault="0001694A" w:rsidP="00AB6159">
      <w:pPr>
        <w:jc w:val="center"/>
        <w:rPr>
          <w:del w:id="248" w:author="Hao Xu" w:date="2016-04-25T20:18:00Z"/>
        </w:rPr>
      </w:pPr>
      <w:del w:id="249" w:author="Hao Xu" w:date="2016-04-25T20:18:00Z">
        <w:r w:rsidRPr="002D3576">
          <w:rPr>
            <w:position w:val="-12"/>
          </w:rPr>
          <w:object w:dxaOrig="1380" w:dyaOrig="620" w14:anchorId="0D964F71">
            <v:shape id="_x0000_i1046" type="#_x0000_t75" style="width:69pt;height:31.5pt" o:ole="">
              <v:imagedata r:id="rId25" o:title=""/>
            </v:shape>
            <o:OLEObject Type="Embed" ProgID="Equation.3" ShapeID="_x0000_i1046" DrawAspect="Content" ObjectID="_1523120863" r:id="rId26"/>
          </w:object>
        </w:r>
        <w:r w:rsidR="00C47424">
          <w:delText>,</w:delText>
        </w:r>
      </w:del>
    </w:p>
    <w:p w14:paraId="3F380D67" w14:textId="77777777" w:rsidR="006A719D" w:rsidRDefault="008C34B3" w:rsidP="006A719D">
      <w:pPr>
        <w:keepNext/>
        <w:jc w:val="center"/>
        <w:rPr>
          <w:del w:id="250" w:author="Hao Xu" w:date="2016-04-25T20:18:00Z"/>
        </w:rPr>
      </w:pPr>
      <w:del w:id="251" w:author="Hao Xu" w:date="2016-04-25T20:18:00Z">
        <w:r w:rsidRPr="008C34B3">
          <w:rPr>
            <w:position w:val="-44"/>
          </w:rPr>
          <w:object w:dxaOrig="2079" w:dyaOrig="999" w14:anchorId="5A725946">
            <v:shape id="_x0000_i1047" type="#_x0000_t75" style="width:104.25pt;height:50.25pt" o:ole="">
              <v:imagedata r:id="rId27" o:title=""/>
            </v:shape>
            <o:OLEObject Type="Embed" ProgID="Equation.3" ShapeID="_x0000_i1047" DrawAspect="Content" ObjectID="_1523120864" r:id="rId28"/>
          </w:object>
        </w:r>
      </w:del>
    </w:p>
    <w:p w14:paraId="6E83F6F0" w14:textId="77777777" w:rsidR="0001694A" w:rsidRPr="00D40128" w:rsidRDefault="0001694A" w:rsidP="00AB6159">
      <w:pPr>
        <w:jc w:val="center"/>
        <w:rPr>
          <w:ins w:id="252" w:author="Hao Xu" w:date="2016-04-25T20:18:00Z"/>
          <w:rFonts w:asciiTheme="minorBidi" w:hAnsiTheme="minorBidi"/>
        </w:rPr>
      </w:pPr>
      <w:ins w:id="253" w:author="Hao Xu" w:date="2016-04-25T20:18:00Z">
        <w:r w:rsidRPr="00D40128">
          <w:rPr>
            <w:rFonts w:asciiTheme="minorBidi" w:hAnsiTheme="minorBidi"/>
            <w:position w:val="-12"/>
          </w:rPr>
          <w:object w:dxaOrig="1380" w:dyaOrig="620" w14:anchorId="3DBCED35">
            <v:shape id="_x0000_i1031" type="#_x0000_t75" style="width:69pt;height:31.5pt" o:ole="">
              <v:imagedata r:id="rId25" o:title=""/>
            </v:shape>
            <o:OLEObject Type="Embed" ProgID="Equation.3" ShapeID="_x0000_i1031" DrawAspect="Content" ObjectID="_1523120865" r:id="rId29"/>
          </w:object>
        </w:r>
        <w:r w:rsidR="00C47424" w:rsidRPr="00D40128">
          <w:rPr>
            <w:rFonts w:asciiTheme="minorBidi" w:hAnsiTheme="minorBidi"/>
          </w:rPr>
          <w:t>,</w:t>
        </w:r>
      </w:ins>
    </w:p>
    <w:p w14:paraId="57A545E1" w14:textId="77777777" w:rsidR="006A719D" w:rsidRPr="00D40128" w:rsidRDefault="008C34B3" w:rsidP="006A719D">
      <w:pPr>
        <w:keepNext/>
        <w:jc w:val="center"/>
        <w:rPr>
          <w:ins w:id="254" w:author="Hao Xu" w:date="2016-04-25T20:18:00Z"/>
          <w:rFonts w:asciiTheme="minorBidi" w:hAnsiTheme="minorBidi"/>
        </w:rPr>
      </w:pPr>
      <w:ins w:id="255" w:author="Hao Xu" w:date="2016-04-25T20:18:00Z">
        <w:r w:rsidRPr="00D40128">
          <w:rPr>
            <w:rFonts w:asciiTheme="minorBidi" w:hAnsiTheme="minorBidi"/>
            <w:position w:val="-44"/>
          </w:rPr>
          <w:object w:dxaOrig="2079" w:dyaOrig="999" w14:anchorId="13E4E8F7">
            <v:shape id="_x0000_i1032" type="#_x0000_t75" style="width:104.25pt;height:50.25pt" o:ole="">
              <v:imagedata r:id="rId27" o:title=""/>
            </v:shape>
            <o:OLEObject Type="Embed" ProgID="Equation.3" ShapeID="_x0000_i1032" DrawAspect="Content" ObjectID="_1523120866" r:id="rId30"/>
          </w:object>
        </w:r>
      </w:ins>
    </w:p>
    <w:p w14:paraId="7A76A9C4" w14:textId="77777777" w:rsidR="00C47424" w:rsidRPr="00D40128" w:rsidRDefault="006A719D" w:rsidP="006A719D">
      <w:pPr>
        <w:pStyle w:val="Caption"/>
        <w:jc w:val="center"/>
        <w:rPr>
          <w:rFonts w:asciiTheme="minorBidi" w:hAnsiTheme="minorBidi"/>
          <w:rPrChange w:id="256" w:author="Hao Xu" w:date="2016-04-25T20:18:00Z">
            <w:rPr/>
          </w:rPrChange>
        </w:rPr>
      </w:pPr>
      <w:r w:rsidRPr="00D40128">
        <w:rPr>
          <w:rFonts w:asciiTheme="minorBidi" w:hAnsiTheme="minorBidi"/>
          <w:rPrChange w:id="257" w:author="Hao Xu" w:date="2016-04-25T20:18:00Z">
            <w:rPr/>
          </w:rPrChange>
        </w:rPr>
        <w:t xml:space="preserve">Equation </w:t>
      </w:r>
      <w:r w:rsidR="00FF2E63" w:rsidRPr="00D40128">
        <w:rPr>
          <w:rFonts w:asciiTheme="minorBidi" w:hAnsiTheme="minorBidi"/>
          <w:rPrChange w:id="258" w:author="Hao Xu" w:date="2016-04-25T20:18:00Z">
            <w:rPr/>
          </w:rPrChange>
        </w:rPr>
        <w:fldChar w:fldCharType="begin"/>
      </w:r>
      <w:r w:rsidR="00FF2E63" w:rsidRPr="00D40128">
        <w:rPr>
          <w:rFonts w:asciiTheme="minorBidi" w:hAnsiTheme="minorBidi"/>
          <w:rPrChange w:id="259" w:author="Hao Xu" w:date="2016-04-25T20:18:00Z">
            <w:rPr/>
          </w:rPrChange>
        </w:rPr>
        <w:instrText xml:space="preserve"> SEQ Equation \* ARABIC </w:instrText>
      </w:r>
      <w:r w:rsidR="00FF2E63" w:rsidRPr="00D40128">
        <w:rPr>
          <w:rFonts w:asciiTheme="minorBidi" w:hAnsiTheme="minorBidi"/>
          <w:rPrChange w:id="260" w:author="Hao Xu" w:date="2016-04-25T20:18:00Z">
            <w:rPr/>
          </w:rPrChange>
        </w:rPr>
        <w:fldChar w:fldCharType="separate"/>
      </w:r>
      <w:r w:rsidR="000769B2" w:rsidRPr="00D40128">
        <w:rPr>
          <w:rFonts w:asciiTheme="minorBidi" w:hAnsiTheme="minorBidi"/>
          <w:rPrChange w:id="261" w:author="Hao Xu" w:date="2016-04-25T20:18:00Z">
            <w:rPr/>
          </w:rPrChange>
        </w:rPr>
        <w:t>13</w:t>
      </w:r>
      <w:r w:rsidR="00FF2E63" w:rsidRPr="00D40128">
        <w:rPr>
          <w:rFonts w:asciiTheme="minorBidi" w:hAnsiTheme="minorBidi"/>
          <w:rPrChange w:id="262" w:author="Hao Xu" w:date="2016-04-25T20:18:00Z">
            <w:rPr/>
          </w:rPrChange>
        </w:rPr>
        <w:fldChar w:fldCharType="end"/>
      </w:r>
    </w:p>
    <w:p w14:paraId="355BCD06" w14:textId="77777777" w:rsidR="006A719D" w:rsidRPr="00D40128" w:rsidRDefault="00EE07BC" w:rsidP="006A719D">
      <w:pPr>
        <w:keepNext/>
        <w:rPr>
          <w:rFonts w:asciiTheme="minorBidi" w:hAnsiTheme="minorBidi"/>
          <w:rPrChange w:id="263" w:author="Hao Xu" w:date="2016-04-25T20:18:00Z">
            <w:rPr/>
          </w:rPrChange>
        </w:rPr>
      </w:pPr>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14:paraId="1DD52CBC" w14:textId="77777777" w:rsidR="00EE07BC" w:rsidRPr="00D40128" w:rsidRDefault="006A719D" w:rsidP="00004873">
      <w:pPr>
        <w:pStyle w:val="Caption"/>
        <w:jc w:val="center"/>
        <w:rPr>
          <w:rFonts w:asciiTheme="minorBidi" w:hAnsiTheme="minorBidi"/>
          <w:rPrChange w:id="264" w:author="Hao Xu" w:date="2016-04-25T20:18:00Z">
            <w:rPr/>
          </w:rPrChange>
        </w:rPr>
      </w:pPr>
      <w:r w:rsidRPr="00D40128">
        <w:rPr>
          <w:rFonts w:asciiTheme="minorBidi" w:hAnsiTheme="minorBidi"/>
          <w:rPrChange w:id="265" w:author="Hao Xu" w:date="2016-04-25T20:18:00Z">
            <w:rPr/>
          </w:rPrChange>
        </w:rPr>
        <w:t xml:space="preserve">Equation </w:t>
      </w:r>
      <w:r w:rsidR="00FF2E63" w:rsidRPr="00D40128">
        <w:rPr>
          <w:rFonts w:asciiTheme="minorBidi" w:hAnsiTheme="minorBidi"/>
          <w:rPrChange w:id="266" w:author="Hao Xu" w:date="2016-04-25T20:18:00Z">
            <w:rPr/>
          </w:rPrChange>
        </w:rPr>
        <w:fldChar w:fldCharType="begin"/>
      </w:r>
      <w:r w:rsidR="00FF2E63" w:rsidRPr="00D40128">
        <w:rPr>
          <w:rFonts w:asciiTheme="minorBidi" w:hAnsiTheme="minorBidi"/>
          <w:rPrChange w:id="267" w:author="Hao Xu" w:date="2016-04-25T20:18:00Z">
            <w:rPr/>
          </w:rPrChange>
        </w:rPr>
        <w:instrText xml:space="preserve"> SEQ Equation \* ARABIC </w:instrText>
      </w:r>
      <w:r w:rsidR="00FF2E63" w:rsidRPr="00D40128">
        <w:rPr>
          <w:rFonts w:asciiTheme="minorBidi" w:hAnsiTheme="minorBidi"/>
          <w:rPrChange w:id="268" w:author="Hao Xu" w:date="2016-04-25T20:18:00Z">
            <w:rPr/>
          </w:rPrChange>
        </w:rPr>
        <w:fldChar w:fldCharType="separate"/>
      </w:r>
      <w:r w:rsidR="000769B2" w:rsidRPr="00D40128">
        <w:rPr>
          <w:rFonts w:asciiTheme="minorBidi" w:hAnsiTheme="minorBidi"/>
          <w:rPrChange w:id="269" w:author="Hao Xu" w:date="2016-04-25T20:18:00Z">
            <w:rPr/>
          </w:rPrChange>
        </w:rPr>
        <w:t>14</w:t>
      </w:r>
      <w:r w:rsidR="00FF2E63" w:rsidRPr="00D40128">
        <w:rPr>
          <w:rFonts w:asciiTheme="minorBidi" w:hAnsiTheme="minorBidi"/>
          <w:rPrChange w:id="270" w:author="Hao Xu" w:date="2016-04-25T20:18:00Z">
            <w:rPr/>
          </w:rPrChange>
        </w:rPr>
        <w:fldChar w:fldCharType="end"/>
      </w:r>
    </w:p>
    <w:p w14:paraId="1621DBB3" w14:textId="77777777" w:rsidR="00EE07BC" w:rsidRPr="00D40128" w:rsidRDefault="00EE07BC" w:rsidP="0001694A">
      <w:pPr>
        <w:rPr>
          <w:rFonts w:asciiTheme="minorBidi" w:hAnsiTheme="minorBidi"/>
          <w:rPrChange w:id="271" w:author="Hao Xu" w:date="2016-04-25T20:18:00Z">
            <w:rPr/>
          </w:rPrChange>
        </w:rPr>
      </w:pPr>
    </w:p>
    <w:p w14:paraId="2BF62CBB" w14:textId="77777777" w:rsidR="006A719D" w:rsidRPr="00D40128" w:rsidRDefault="00C47424" w:rsidP="006A719D">
      <w:pPr>
        <w:keepNext/>
        <w:rPr>
          <w:rFonts w:asciiTheme="minorBidi" w:hAnsiTheme="minorBidi"/>
          <w:rPrChange w:id="272" w:author="Hao Xu" w:date="2016-04-25T20:18:00Z">
            <w:rPr/>
          </w:rPrChange>
        </w:rPr>
      </w:pPr>
      <w:r w:rsidRPr="00D40128">
        <w:rPr>
          <w:rFonts w:asciiTheme="minorBidi" w:hAnsiTheme="minorBidi"/>
          <w:rPrChange w:id="273" w:author="Hao Xu" w:date="2016-04-25T20:18:00Z">
            <w:rPr/>
          </w:rPrChange>
        </w:rPr>
        <w:t>And the phase margin is</w:t>
      </w:r>
    </w:p>
    <w:p w14:paraId="5FE2633B" w14:textId="77777777" w:rsidR="006A719D" w:rsidRDefault="00C47424" w:rsidP="00004873">
      <w:pPr>
        <w:keepNext/>
        <w:jc w:val="center"/>
        <w:rPr>
          <w:del w:id="274" w:author="Hao Xu" w:date="2016-04-25T20:18:00Z"/>
        </w:rPr>
      </w:pPr>
      <w:del w:id="275" w:author="Hao Xu" w:date="2016-04-25T20:18:00Z">
        <w:r w:rsidRPr="002D3576">
          <w:rPr>
            <w:position w:val="-38"/>
          </w:rPr>
          <w:object w:dxaOrig="3920" w:dyaOrig="880" w14:anchorId="64670973">
            <v:shape id="_x0000_i1048" type="#_x0000_t75" style="width:195.75pt;height:43.5pt" o:ole="">
              <v:imagedata r:id="rId31" o:title=""/>
            </v:shape>
            <o:OLEObject Type="Embed" ProgID="Equation.3" ShapeID="_x0000_i1048" DrawAspect="Content" ObjectID="_1523120867" r:id="rId32"/>
          </w:object>
        </w:r>
      </w:del>
    </w:p>
    <w:p w14:paraId="1E1EDF72" w14:textId="77777777" w:rsidR="006A719D" w:rsidRPr="00D40128" w:rsidRDefault="00C47424" w:rsidP="00004873">
      <w:pPr>
        <w:keepNext/>
        <w:jc w:val="center"/>
        <w:rPr>
          <w:ins w:id="276" w:author="Hao Xu" w:date="2016-04-25T20:18:00Z"/>
          <w:rFonts w:asciiTheme="minorBidi" w:hAnsiTheme="minorBidi"/>
        </w:rPr>
      </w:pPr>
      <w:ins w:id="277" w:author="Hao Xu" w:date="2016-04-25T20:18:00Z">
        <w:r w:rsidRPr="00D40128">
          <w:rPr>
            <w:rFonts w:asciiTheme="minorBidi" w:hAnsiTheme="minorBidi"/>
            <w:position w:val="-38"/>
          </w:rPr>
          <w:object w:dxaOrig="3920" w:dyaOrig="880" w14:anchorId="4FCA15FC">
            <v:shape id="_x0000_i1033" type="#_x0000_t75" style="width:195.75pt;height:43.5pt" o:ole="">
              <v:imagedata r:id="rId31" o:title=""/>
            </v:shape>
            <o:OLEObject Type="Embed" ProgID="Equation.3" ShapeID="_x0000_i1033" DrawAspect="Content" ObjectID="_1523120868" r:id="rId33"/>
          </w:object>
        </w:r>
      </w:ins>
    </w:p>
    <w:p w14:paraId="216EE644" w14:textId="77777777" w:rsidR="00C47424" w:rsidRPr="00D40128" w:rsidRDefault="006A719D" w:rsidP="00004873">
      <w:pPr>
        <w:pStyle w:val="Caption"/>
        <w:jc w:val="center"/>
        <w:rPr>
          <w:rFonts w:asciiTheme="minorBidi" w:hAnsiTheme="minorBidi"/>
          <w:rPrChange w:id="278" w:author="Hao Xu" w:date="2016-04-25T20:18:00Z">
            <w:rPr/>
          </w:rPrChange>
        </w:rPr>
      </w:pPr>
      <w:r w:rsidRPr="00D40128">
        <w:rPr>
          <w:rFonts w:asciiTheme="minorBidi" w:hAnsiTheme="minorBidi"/>
          <w:rPrChange w:id="279" w:author="Hao Xu" w:date="2016-04-25T20:18:00Z">
            <w:rPr/>
          </w:rPrChange>
        </w:rPr>
        <w:t xml:space="preserve">Equation </w:t>
      </w:r>
      <w:r w:rsidR="00FF2E63" w:rsidRPr="00D40128">
        <w:rPr>
          <w:rFonts w:asciiTheme="minorBidi" w:hAnsiTheme="minorBidi"/>
          <w:rPrChange w:id="280" w:author="Hao Xu" w:date="2016-04-25T20:18:00Z">
            <w:rPr/>
          </w:rPrChange>
        </w:rPr>
        <w:fldChar w:fldCharType="begin"/>
      </w:r>
      <w:r w:rsidR="00FF2E63" w:rsidRPr="00D40128">
        <w:rPr>
          <w:rFonts w:asciiTheme="minorBidi" w:hAnsiTheme="minorBidi"/>
          <w:rPrChange w:id="281" w:author="Hao Xu" w:date="2016-04-25T20:18:00Z">
            <w:rPr/>
          </w:rPrChange>
        </w:rPr>
        <w:instrText xml:space="preserve"> SEQ Equation \* ARABIC </w:instrText>
      </w:r>
      <w:r w:rsidR="00FF2E63" w:rsidRPr="00D40128">
        <w:rPr>
          <w:rFonts w:asciiTheme="minorBidi" w:hAnsiTheme="minorBidi"/>
          <w:rPrChange w:id="282" w:author="Hao Xu" w:date="2016-04-25T20:18:00Z">
            <w:rPr/>
          </w:rPrChange>
        </w:rPr>
        <w:fldChar w:fldCharType="separate"/>
      </w:r>
      <w:r w:rsidR="000769B2" w:rsidRPr="00D40128">
        <w:rPr>
          <w:rFonts w:asciiTheme="minorBidi" w:hAnsiTheme="minorBidi"/>
          <w:rPrChange w:id="283" w:author="Hao Xu" w:date="2016-04-25T20:18:00Z">
            <w:rPr/>
          </w:rPrChange>
        </w:rPr>
        <w:t>15</w:t>
      </w:r>
      <w:r w:rsidR="00FF2E63" w:rsidRPr="00D40128">
        <w:rPr>
          <w:rFonts w:asciiTheme="minorBidi" w:hAnsiTheme="minorBidi"/>
          <w:rPrChange w:id="284" w:author="Hao Xu" w:date="2016-04-25T20:18:00Z">
            <w:rPr/>
          </w:rPrChange>
        </w:rPr>
        <w:fldChar w:fldCharType="end"/>
      </w:r>
    </w:p>
    <w:p w14:paraId="36848DFA" w14:textId="77777777" w:rsidR="006A719D" w:rsidRPr="00D40128" w:rsidRDefault="00CD0303" w:rsidP="006A719D">
      <w:pPr>
        <w:keepNext/>
        <w:rPr>
          <w:rFonts w:asciiTheme="minorBidi" w:hAnsiTheme="minorBidi"/>
          <w:rPrChange w:id="285" w:author="Hao Xu" w:date="2016-04-25T20:18:00Z">
            <w:rPr/>
          </w:rPrChange>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m:rPr>
                      <m:sty m:val="p"/>
                    </m:rPr>
                    <w:rPr>
                      <w:rFonts w:ascii="Cambria Math" w:hAnsi="Cambria Math"/>
                    </w:rPr>
                    <m:t>ω</m:t>
                  </m:r>
                  <m:r>
                    <w:rPr>
                      <w:rFonts w:ascii="Cambria Math" w:hAnsi="Cambria Math"/>
                    </w:rPr>
                    <m:t>*j*</m:t>
                  </m:r>
                  <m:d>
                    <m:dPr>
                      <m:ctrlPr>
                        <w:rPr>
                          <w:rFonts w:ascii="Cambria Math" w:hAnsi="Cambria Math"/>
                          <w:i/>
                        </w:rPr>
                      </m:ctrlPr>
                    </m:dPr>
                    <m:e>
                      <m:r>
                        <m:rPr>
                          <m:sty m:val="p"/>
                        </m:rPr>
                        <w:rPr>
                          <w:rFonts w:ascii="Cambria Math" w:hAnsi="Cambria Math"/>
                        </w:rPr>
                        <m:t>ω</m:t>
                      </m:r>
                      <m:r>
                        <w:rPr>
                          <w:rFonts w:ascii="Cambria Math" w:hAnsi="Cambria Math"/>
                        </w:rPr>
                        <m:t>*j+0.3</m:t>
                      </m:r>
                    </m:e>
                  </m:d>
                  <m:r>
                    <w:rPr>
                      <w:rFonts w:ascii="Cambria Math" w:hAnsi="Cambria Math"/>
                    </w:rPr>
                    <m:t>*</m:t>
                  </m:r>
                  <m:d>
                    <m:dPr>
                      <m:ctrlPr>
                        <w:rPr>
                          <w:rFonts w:ascii="Cambria Math" w:hAnsi="Cambria Math"/>
                          <w:i/>
                        </w:rPr>
                      </m:ctrlPr>
                    </m:dPr>
                    <m:e>
                      <m:r>
                        <m:rPr>
                          <m:sty m:val="p"/>
                        </m:rPr>
                        <w:rPr>
                          <w:rFonts w:ascii="Cambria Math" w:hAnsi="Cambria Math"/>
                        </w:rPr>
                        <m:t>ω</m:t>
                      </m:r>
                      <m:r>
                        <w:rPr>
                          <w:rFonts w:ascii="Cambria Math" w:hAnsi="Cambria Math"/>
                        </w:rPr>
                        <m:t>*j+22</m:t>
                      </m:r>
                    </m:e>
                  </m:d>
                  <m:r>
                    <w:rPr>
                      <w:rFonts w:ascii="Cambria Math" w:hAnsi="Cambria Math"/>
                    </w:rPr>
                    <m:t>*</m:t>
                  </m:r>
                  <m:d>
                    <m:dPr>
                      <m:ctrlPr>
                        <w:rPr>
                          <w:rFonts w:ascii="Cambria Math" w:hAnsi="Cambria Math"/>
                          <w:i/>
                        </w:rPr>
                      </m:ctrlPr>
                    </m:dPr>
                    <m:e>
                      <m:r>
                        <m:rPr>
                          <m:sty m:val="p"/>
                        </m:rPr>
                        <w:rPr>
                          <w:rFonts w:ascii="Cambria Math" w:hAnsi="Cambria Math"/>
                        </w:rPr>
                        <m:t>ω</m:t>
                      </m:r>
                      <m:r>
                        <w:rPr>
                          <w:rFonts w:ascii="Cambria Math" w:hAnsi="Cambria Math"/>
                        </w:rPr>
                        <m:t>*j+100</m:t>
                      </m:r>
                    </m:e>
                  </m:d>
                </m:den>
              </m:f>
            </m:e>
          </m:d>
          <m:r>
            <w:rPr>
              <w:rFonts w:ascii="Cambria Math" w:hAnsi="Cambria Math"/>
            </w:rPr>
            <m:t>=1</m:t>
          </m:r>
        </m:oMath>
      </m:oMathPara>
    </w:p>
    <w:p w14:paraId="16479068" w14:textId="77777777" w:rsidR="00EE07BC" w:rsidRPr="00D40128" w:rsidRDefault="006A719D" w:rsidP="00004873">
      <w:pPr>
        <w:pStyle w:val="Caption"/>
        <w:jc w:val="center"/>
        <w:rPr>
          <w:rFonts w:asciiTheme="minorBidi" w:hAnsiTheme="minorBidi"/>
          <w:rPrChange w:id="286" w:author="Hao Xu" w:date="2016-04-25T20:18:00Z">
            <w:rPr/>
          </w:rPrChange>
        </w:rPr>
      </w:pPr>
      <w:r w:rsidRPr="00D40128">
        <w:rPr>
          <w:rFonts w:asciiTheme="minorBidi" w:hAnsiTheme="minorBidi"/>
          <w:rPrChange w:id="287" w:author="Hao Xu" w:date="2016-04-25T20:18:00Z">
            <w:rPr/>
          </w:rPrChange>
        </w:rPr>
        <w:t xml:space="preserve">Equation </w:t>
      </w:r>
      <w:r w:rsidR="00FF2E63" w:rsidRPr="00D40128">
        <w:rPr>
          <w:rFonts w:asciiTheme="minorBidi" w:hAnsiTheme="minorBidi"/>
          <w:rPrChange w:id="288" w:author="Hao Xu" w:date="2016-04-25T20:18:00Z">
            <w:rPr/>
          </w:rPrChange>
        </w:rPr>
        <w:fldChar w:fldCharType="begin"/>
      </w:r>
      <w:r w:rsidR="00FF2E63" w:rsidRPr="00D40128">
        <w:rPr>
          <w:rFonts w:asciiTheme="minorBidi" w:hAnsiTheme="minorBidi"/>
          <w:rPrChange w:id="289" w:author="Hao Xu" w:date="2016-04-25T20:18:00Z">
            <w:rPr/>
          </w:rPrChange>
        </w:rPr>
        <w:instrText xml:space="preserve"> SEQ Equation \* ARABIC </w:instrText>
      </w:r>
      <w:r w:rsidR="00FF2E63" w:rsidRPr="00D40128">
        <w:rPr>
          <w:rFonts w:asciiTheme="minorBidi" w:hAnsiTheme="minorBidi"/>
          <w:rPrChange w:id="290" w:author="Hao Xu" w:date="2016-04-25T20:18:00Z">
            <w:rPr/>
          </w:rPrChange>
        </w:rPr>
        <w:fldChar w:fldCharType="separate"/>
      </w:r>
      <w:r w:rsidR="000769B2" w:rsidRPr="00D40128">
        <w:rPr>
          <w:rFonts w:asciiTheme="minorBidi" w:hAnsiTheme="minorBidi"/>
          <w:rPrChange w:id="291" w:author="Hao Xu" w:date="2016-04-25T20:18:00Z">
            <w:rPr/>
          </w:rPrChange>
        </w:rPr>
        <w:t>16</w:t>
      </w:r>
      <w:r w:rsidR="00FF2E63" w:rsidRPr="00D40128">
        <w:rPr>
          <w:rFonts w:asciiTheme="minorBidi" w:hAnsiTheme="minorBidi"/>
          <w:rPrChange w:id="292" w:author="Hao Xu" w:date="2016-04-25T20:18:00Z">
            <w:rPr/>
          </w:rPrChange>
        </w:rPr>
        <w:fldChar w:fldCharType="end"/>
      </w:r>
    </w:p>
    <w:p w14:paraId="527B9E6D" w14:textId="77777777" w:rsidR="00EE07BC" w:rsidRPr="00D40128" w:rsidRDefault="00EE07BC" w:rsidP="0001694A">
      <w:pPr>
        <w:rPr>
          <w:rFonts w:asciiTheme="minorBidi" w:hAnsiTheme="minorBidi"/>
          <w:rPrChange w:id="293" w:author="Hao Xu" w:date="2016-04-25T20:18:00Z">
            <w:rPr/>
          </w:rPrChange>
        </w:rPr>
      </w:pPr>
    </w:p>
    <w:p w14:paraId="6B79A1B9" w14:textId="77777777" w:rsidR="00C47424" w:rsidRPr="00D40128" w:rsidRDefault="00C47424" w:rsidP="0001694A">
      <w:pPr>
        <w:rPr>
          <w:rFonts w:asciiTheme="minorBidi" w:hAnsiTheme="minorBidi"/>
          <w:rPrChange w:id="294" w:author="Hao Xu" w:date="2016-04-25T20:18:00Z">
            <w:rPr/>
          </w:rPrChange>
        </w:rPr>
      </w:pPr>
      <w:r w:rsidRPr="00D40128">
        <w:rPr>
          <w:rFonts w:asciiTheme="minorBidi" w:hAnsiTheme="minorBidi"/>
          <w:rPrChange w:id="295" w:author="Hao Xu" w:date="2016-04-25T20:18:00Z">
            <w:rPr/>
          </w:rPrChange>
        </w:rPr>
        <w:t>The plant currently has -4.82 degree phase margin, which means another 52.97 degree of phase margin</w:t>
      </w:r>
      <w:r w:rsidR="00664DD9" w:rsidRPr="00D40128">
        <w:rPr>
          <w:rFonts w:asciiTheme="minorBidi" w:hAnsiTheme="minorBidi"/>
          <w:rPrChange w:id="296" w:author="Hao Xu" w:date="2016-04-25T20:18:00Z">
            <w:rPr/>
          </w:rPrChange>
        </w:rPr>
        <w:t xml:space="preserve"> is required to fit the design purpose </w:t>
      </w:r>
    </w:p>
    <w:p w14:paraId="343E2627" w14:textId="77777777" w:rsidR="006F739C" w:rsidRPr="00D40128" w:rsidRDefault="00C47424" w:rsidP="00C47424">
      <w:pPr>
        <w:rPr>
          <w:rFonts w:asciiTheme="minorBidi" w:hAnsiTheme="minorBidi"/>
          <w:rPrChange w:id="297" w:author="Hao Xu" w:date="2016-04-25T20:18:00Z">
            <w:rPr/>
          </w:rPrChange>
        </w:rPr>
      </w:pPr>
      <w:r w:rsidRPr="00D40128">
        <w:rPr>
          <w:rFonts w:asciiTheme="minorBidi" w:hAnsiTheme="minorBidi"/>
          <w:rPrChange w:id="298" w:author="Hao Xu" w:date="2016-04-25T20:18:00Z">
            <w:rPr/>
          </w:rPrChange>
        </w:rPr>
        <w:t>To find alpha, the equ</w:t>
      </w:r>
      <w:r w:rsidR="006F739C" w:rsidRPr="00D40128">
        <w:rPr>
          <w:rFonts w:asciiTheme="minorBidi" w:hAnsiTheme="minorBidi"/>
          <w:rPrChange w:id="299" w:author="Hao Xu" w:date="2016-04-25T20:18:00Z">
            <w:rPr/>
          </w:rPrChange>
        </w:rPr>
        <w:t xml:space="preserve">ation used in the calculation </w:t>
      </w:r>
    </w:p>
    <w:p w14:paraId="4F4A6808" w14:textId="77777777" w:rsidR="006A719D" w:rsidRPr="00D40128" w:rsidRDefault="00CD0303" w:rsidP="006A719D">
      <w:pPr>
        <w:keepNext/>
        <w:jc w:val="center"/>
        <w:rPr>
          <w:rFonts w:asciiTheme="minorBidi" w:hAnsiTheme="minorBidi"/>
          <w:rPrChange w:id="300" w:author="Hao Xu" w:date="2016-04-25T20:18:00Z">
            <w:rPr/>
          </w:rPrChange>
        </w:rPr>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m:oMathPara>
    </w:p>
    <w:p w14:paraId="7485C7C8" w14:textId="77777777" w:rsidR="00C47424" w:rsidRPr="00D40128" w:rsidRDefault="006A719D" w:rsidP="006A719D">
      <w:pPr>
        <w:pStyle w:val="Caption"/>
        <w:jc w:val="center"/>
        <w:rPr>
          <w:rFonts w:asciiTheme="minorBidi" w:hAnsiTheme="minorBidi"/>
          <w:rPrChange w:id="301" w:author="Hao Xu" w:date="2016-04-25T20:18:00Z">
            <w:rPr/>
          </w:rPrChange>
        </w:rPr>
      </w:pPr>
      <w:r w:rsidRPr="00D40128">
        <w:rPr>
          <w:rFonts w:asciiTheme="minorBidi" w:hAnsiTheme="minorBidi"/>
          <w:rPrChange w:id="302" w:author="Hao Xu" w:date="2016-04-25T20:18:00Z">
            <w:rPr/>
          </w:rPrChange>
        </w:rPr>
        <w:t xml:space="preserve">Equation </w:t>
      </w:r>
      <w:r w:rsidR="00FF2E63" w:rsidRPr="00D40128">
        <w:rPr>
          <w:rFonts w:asciiTheme="minorBidi" w:hAnsiTheme="minorBidi"/>
          <w:rPrChange w:id="303" w:author="Hao Xu" w:date="2016-04-25T20:18:00Z">
            <w:rPr/>
          </w:rPrChange>
        </w:rPr>
        <w:fldChar w:fldCharType="begin"/>
      </w:r>
      <w:r w:rsidR="00FF2E63" w:rsidRPr="00D40128">
        <w:rPr>
          <w:rFonts w:asciiTheme="minorBidi" w:hAnsiTheme="minorBidi"/>
          <w:rPrChange w:id="304" w:author="Hao Xu" w:date="2016-04-25T20:18:00Z">
            <w:rPr/>
          </w:rPrChange>
        </w:rPr>
        <w:instrText xml:space="preserve"> SEQ Equation \* ARABIC </w:instrText>
      </w:r>
      <w:r w:rsidR="00FF2E63" w:rsidRPr="00D40128">
        <w:rPr>
          <w:rFonts w:asciiTheme="minorBidi" w:hAnsiTheme="minorBidi"/>
          <w:rPrChange w:id="305" w:author="Hao Xu" w:date="2016-04-25T20:18:00Z">
            <w:rPr/>
          </w:rPrChange>
        </w:rPr>
        <w:fldChar w:fldCharType="separate"/>
      </w:r>
      <w:r w:rsidR="000769B2" w:rsidRPr="00D40128">
        <w:rPr>
          <w:rFonts w:asciiTheme="minorBidi" w:hAnsiTheme="minorBidi"/>
          <w:rPrChange w:id="306" w:author="Hao Xu" w:date="2016-04-25T20:18:00Z">
            <w:rPr/>
          </w:rPrChange>
        </w:rPr>
        <w:t>17</w:t>
      </w:r>
      <w:r w:rsidR="00FF2E63" w:rsidRPr="00D40128">
        <w:rPr>
          <w:rFonts w:asciiTheme="minorBidi" w:hAnsiTheme="minorBidi"/>
          <w:rPrChange w:id="307" w:author="Hao Xu" w:date="2016-04-25T20:18:00Z">
            <w:rPr/>
          </w:rPrChange>
        </w:rPr>
        <w:fldChar w:fldCharType="end"/>
      </w:r>
      <w:r w:rsidR="00CC724A" w:rsidRPr="00D40128">
        <w:rPr>
          <w:rFonts w:asciiTheme="minorBidi" w:hAnsiTheme="minorBidi"/>
          <w:rPrChange w:id="308" w:author="Hao Xu" w:date="2016-04-25T20:18:00Z">
            <w:rPr/>
          </w:rPrChange>
        </w:rPr>
        <w:t>: Relationship between sin phase margin and alpha</w:t>
      </w:r>
    </w:p>
    <w:p w14:paraId="4B4E2B6E" w14:textId="77777777" w:rsidR="006A719D" w:rsidRPr="00D40128" w:rsidRDefault="006F739C" w:rsidP="006A719D">
      <w:pPr>
        <w:keepNext/>
        <w:jc w:val="center"/>
        <w:rPr>
          <w:rFonts w:asciiTheme="minorBidi" w:hAnsiTheme="minorBidi"/>
          <w:rPrChange w:id="309" w:author="Hao Xu" w:date="2016-04-25T20:18:00Z">
            <w:rPr/>
          </w:rPrChange>
        </w:rPr>
      </w:pPr>
      <m:oMathPara>
        <m:oMath>
          <m:r>
            <w:rPr>
              <w:rFonts w:ascii="Cambria Math" w:hAnsi="Cambria Math"/>
            </w:rPr>
            <m:t>α=</m:t>
          </m:r>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r>
            <m:rPr>
              <m:sty m:val="p"/>
            </m:rPr>
            <w:rPr>
              <w:rFonts w:ascii="Cambria Math" w:hAnsi="Cambria Math"/>
            </w:rPr>
            <m:t>8.92</m:t>
          </m:r>
        </m:oMath>
      </m:oMathPara>
    </w:p>
    <w:p w14:paraId="10E50AD5" w14:textId="77777777" w:rsidR="00C47424" w:rsidRPr="00D40128" w:rsidRDefault="006A719D" w:rsidP="006A719D">
      <w:pPr>
        <w:pStyle w:val="Caption"/>
        <w:jc w:val="center"/>
        <w:rPr>
          <w:rFonts w:asciiTheme="minorBidi" w:hAnsiTheme="minorBidi"/>
          <w:rPrChange w:id="310" w:author="Hao Xu" w:date="2016-04-25T20:18:00Z">
            <w:rPr/>
          </w:rPrChange>
        </w:rPr>
      </w:pPr>
      <w:r w:rsidRPr="00D40128">
        <w:rPr>
          <w:rFonts w:asciiTheme="minorBidi" w:hAnsiTheme="minorBidi"/>
          <w:rPrChange w:id="311" w:author="Hao Xu" w:date="2016-04-25T20:18:00Z">
            <w:rPr/>
          </w:rPrChange>
        </w:rPr>
        <w:t xml:space="preserve">Equation </w:t>
      </w:r>
      <w:r w:rsidR="00FF2E63" w:rsidRPr="00D40128">
        <w:rPr>
          <w:rFonts w:asciiTheme="minorBidi" w:hAnsiTheme="minorBidi"/>
          <w:rPrChange w:id="312" w:author="Hao Xu" w:date="2016-04-25T20:18:00Z">
            <w:rPr/>
          </w:rPrChange>
        </w:rPr>
        <w:fldChar w:fldCharType="begin"/>
      </w:r>
      <w:r w:rsidR="00FF2E63" w:rsidRPr="00D40128">
        <w:rPr>
          <w:rFonts w:asciiTheme="minorBidi" w:hAnsiTheme="minorBidi"/>
          <w:rPrChange w:id="313" w:author="Hao Xu" w:date="2016-04-25T20:18:00Z">
            <w:rPr/>
          </w:rPrChange>
        </w:rPr>
        <w:instrText xml:space="preserve"> SEQ Equation \* ARABIC </w:instrText>
      </w:r>
      <w:r w:rsidR="00FF2E63" w:rsidRPr="00D40128">
        <w:rPr>
          <w:rFonts w:asciiTheme="minorBidi" w:hAnsiTheme="minorBidi"/>
          <w:rPrChange w:id="314" w:author="Hao Xu" w:date="2016-04-25T20:18:00Z">
            <w:rPr/>
          </w:rPrChange>
        </w:rPr>
        <w:fldChar w:fldCharType="separate"/>
      </w:r>
      <w:r w:rsidR="000769B2" w:rsidRPr="00D40128">
        <w:rPr>
          <w:rFonts w:asciiTheme="minorBidi" w:hAnsiTheme="minorBidi"/>
          <w:rPrChange w:id="315" w:author="Hao Xu" w:date="2016-04-25T20:18:00Z">
            <w:rPr/>
          </w:rPrChange>
        </w:rPr>
        <w:t>18</w:t>
      </w:r>
      <w:r w:rsidR="00FF2E63" w:rsidRPr="00D40128">
        <w:rPr>
          <w:rFonts w:asciiTheme="minorBidi" w:hAnsiTheme="minorBidi"/>
          <w:rPrChange w:id="316" w:author="Hao Xu" w:date="2016-04-25T20:18:00Z">
            <w:rPr/>
          </w:rPrChange>
        </w:rPr>
        <w:fldChar w:fldCharType="end"/>
      </w:r>
      <w:r w:rsidR="00CC724A" w:rsidRPr="00D40128">
        <w:rPr>
          <w:rFonts w:asciiTheme="minorBidi" w:hAnsiTheme="minorBidi"/>
          <w:rPrChange w:id="317" w:author="Hao Xu" w:date="2016-04-25T20:18:00Z">
            <w:rPr/>
          </w:rPrChange>
        </w:rPr>
        <w:t>: Derivation of Equation17</w:t>
      </w:r>
    </w:p>
    <w:p w14:paraId="3DDD4820" w14:textId="77777777" w:rsidR="00C47424" w:rsidRPr="00D40128" w:rsidRDefault="005D55B5" w:rsidP="005D55B5">
      <w:pPr>
        <w:rPr>
          <w:rFonts w:asciiTheme="minorBidi" w:hAnsiTheme="minorBidi"/>
          <w:rPrChange w:id="318" w:author="Hao Xu" w:date="2016-04-25T20:18:00Z">
            <w:rPr/>
          </w:rPrChange>
        </w:rPr>
      </w:pPr>
      <w:r w:rsidRPr="00D40128">
        <w:rPr>
          <w:rFonts w:asciiTheme="minorBidi" w:hAnsiTheme="minorBidi"/>
          <w:rPrChange w:id="319" w:author="Hao Xu" w:date="2016-04-25T20:18:00Z">
            <w:rPr/>
          </w:rPrChange>
        </w:rPr>
        <w:t xml:space="preserve">However, when implanting lead compensator, the gain and phase margin increases, so we need to find new gain crossover frequency to compensate new added gain. </w:t>
      </w:r>
    </w:p>
    <w:p w14:paraId="6D24B6AF" w14:textId="77777777" w:rsidR="005D55B5" w:rsidRPr="00D40128" w:rsidRDefault="005D55B5" w:rsidP="00BD5A68">
      <w:pPr>
        <w:jc w:val="center"/>
        <w:rPr>
          <w:rFonts w:asciiTheme="minorBidi" w:hAnsiTheme="minorBidi"/>
          <w:rPrChange w:id="320" w:author="Hao Xu" w:date="2016-04-25T20:18:00Z">
            <w:rPr/>
          </w:rPrChange>
        </w:rPr>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-9.5</m:t>
          </m:r>
        </m:oMath>
      </m:oMathPara>
    </w:p>
    <w:p w14:paraId="34814738" w14:textId="77777777" w:rsidR="005D55B5" w:rsidRPr="00D40128" w:rsidRDefault="00DF51B7" w:rsidP="00BD5A68">
      <w:pPr>
        <w:keepNext/>
        <w:jc w:val="center"/>
        <w:rPr>
          <w:rFonts w:asciiTheme="minorBidi" w:hAnsiTheme="minorBidi"/>
          <w:rPrChange w:id="321" w:author="Hao Xu" w:date="2016-04-25T20:18:00Z">
            <w:rPr/>
          </w:rPrChange>
        </w:rPr>
      </w:pPr>
      <m:oMathPara>
        <m:oMath>
          <m:r>
            <w:rPr>
              <w:rFonts w:ascii="Cambria Math" w:hAnsi="Cambria Math"/>
            </w:rPr>
            <w:lastRenderedPageBreak/>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14:paraId="5E95FBB2" w14:textId="77777777" w:rsidR="00F56B88" w:rsidRPr="00D40128" w:rsidRDefault="00F56B88" w:rsidP="00BD5A68">
      <w:pPr>
        <w:pStyle w:val="Caption"/>
        <w:jc w:val="center"/>
        <w:rPr>
          <w:rFonts w:asciiTheme="minorBidi" w:hAnsiTheme="minorBidi"/>
          <w:rPrChange w:id="322" w:author="Hao Xu" w:date="2016-04-25T20:18:00Z">
            <w:rPr/>
          </w:rPrChange>
        </w:rPr>
      </w:pPr>
      <w:r w:rsidRPr="00D40128">
        <w:rPr>
          <w:rFonts w:asciiTheme="minorBidi" w:hAnsiTheme="minorBidi"/>
          <w:rPrChange w:id="323" w:author="Hao Xu" w:date="2016-04-25T20:18:00Z">
            <w:rPr/>
          </w:rPrChange>
        </w:rPr>
        <w:t xml:space="preserve">Equation </w:t>
      </w:r>
      <w:r w:rsidR="00FF2E63" w:rsidRPr="00D40128">
        <w:rPr>
          <w:rFonts w:asciiTheme="minorBidi" w:hAnsiTheme="minorBidi"/>
          <w:rPrChange w:id="324" w:author="Hao Xu" w:date="2016-04-25T20:18:00Z">
            <w:rPr/>
          </w:rPrChange>
        </w:rPr>
        <w:fldChar w:fldCharType="begin"/>
      </w:r>
      <w:r w:rsidR="00FF2E63" w:rsidRPr="00D40128">
        <w:rPr>
          <w:rFonts w:asciiTheme="minorBidi" w:hAnsiTheme="minorBidi"/>
          <w:rPrChange w:id="325" w:author="Hao Xu" w:date="2016-04-25T20:18:00Z">
            <w:rPr/>
          </w:rPrChange>
        </w:rPr>
        <w:instrText xml:space="preserve"> SEQ Equation \* ARABIC </w:instrText>
      </w:r>
      <w:r w:rsidR="00FF2E63" w:rsidRPr="00D40128">
        <w:rPr>
          <w:rFonts w:asciiTheme="minorBidi" w:hAnsiTheme="minorBidi"/>
          <w:rPrChange w:id="326" w:author="Hao Xu" w:date="2016-04-25T20:18:00Z">
            <w:rPr/>
          </w:rPrChange>
        </w:rPr>
        <w:fldChar w:fldCharType="separate"/>
      </w:r>
      <w:r w:rsidR="000769B2" w:rsidRPr="00D40128">
        <w:rPr>
          <w:rFonts w:asciiTheme="minorBidi" w:hAnsiTheme="minorBidi"/>
          <w:rPrChange w:id="327" w:author="Hao Xu" w:date="2016-04-25T20:18:00Z">
            <w:rPr/>
          </w:rPrChange>
        </w:rPr>
        <w:t>19</w:t>
      </w:r>
      <w:r w:rsidR="00FF2E63" w:rsidRPr="00D40128">
        <w:rPr>
          <w:rFonts w:asciiTheme="minorBidi" w:hAnsiTheme="minorBidi"/>
          <w:rPrChange w:id="328" w:author="Hao Xu" w:date="2016-04-25T20:18:00Z">
            <w:rPr/>
          </w:rPrChange>
        </w:rPr>
        <w:fldChar w:fldCharType="end"/>
      </w:r>
      <w:r w:rsidRPr="00D40128">
        <w:rPr>
          <w:rFonts w:asciiTheme="minorBidi" w:hAnsiTheme="minorBidi"/>
          <w:rPrChange w:id="329" w:author="Hao Xu" w:date="2016-04-25T20:18:00Z">
            <w:rPr/>
          </w:rPrChange>
        </w:rPr>
        <w:t>: Equations to find Gain</w:t>
      </w:r>
    </w:p>
    <w:p w14:paraId="3AE5B906" w14:textId="77777777" w:rsidR="00DF51B7" w:rsidRPr="00D40128" w:rsidRDefault="001E0615" w:rsidP="00BD5A68">
      <w:pPr>
        <w:jc w:val="center"/>
        <w:rPr>
          <w:rFonts w:asciiTheme="minorBidi" w:hAnsiTheme="minorBidi"/>
          <w:rPrChange w:id="330" w:author="Hao Xu" w:date="2016-04-25T20:18:00Z">
            <w:rPr/>
          </w:rPrChange>
        </w:rPr>
      </w:pPr>
      <w:r w:rsidRPr="00D40128">
        <w:rPr>
          <w:rFonts w:asciiTheme="minorBidi" w:hAnsiTheme="minorBidi"/>
          <w:rPrChange w:id="331" w:author="Hao Xu" w:date="2016-04-25T20:18:00Z">
            <w:rPr/>
          </w:rPrChange>
        </w:rPr>
        <w:t>Gain = 0.</w:t>
      </w:r>
      <w:r w:rsidR="00EB6F10" w:rsidRPr="00D40128">
        <w:rPr>
          <w:rFonts w:asciiTheme="minorBidi" w:hAnsiTheme="minorBidi"/>
          <w:rPrChange w:id="332" w:author="Hao Xu" w:date="2016-04-25T20:18:00Z">
            <w:rPr/>
          </w:rPrChange>
        </w:rPr>
        <w:t>875</w:t>
      </w:r>
    </w:p>
    <w:p w14:paraId="19F80176" w14:textId="77777777" w:rsidR="00935809" w:rsidRPr="00D40128" w:rsidRDefault="00CD0303" w:rsidP="00BD5A68">
      <w:pPr>
        <w:keepNext/>
        <w:jc w:val="center"/>
        <w:rPr>
          <w:rFonts w:asciiTheme="minorBidi" w:hAnsiTheme="minorBidi"/>
          <w:rPrChange w:id="333" w:author="Hao Xu" w:date="2016-04-25T20:18:00Z">
            <w:rPr/>
          </w:rPrChange>
        </w:rPr>
      </w:pPr>
      <m:oMathPara>
        <m:oMath>
          <m:f>
            <m:fPr>
              <m:ctrlPr>
                <w:rPr>
                  <w:rFonts w:ascii="Cambria Math" w:hAnsi="Cambria Math"/>
                  <w:i/>
                </w:rPr>
              </m:ctrlPr>
            </m:fPr>
            <m:num>
              <m:r>
                <w:rPr>
                  <w:rFonts w:ascii="Cambria Math" w:hAnsi="Cambria Math"/>
                </w:rPr>
                <m:t>23100</m:t>
              </m:r>
            </m:num>
            <m:den>
              <m:r>
                <m:rPr>
                  <m:sty m:val="p"/>
                </m:rPr>
                <w:rPr>
                  <w:rFonts w:ascii="Cambria Math" w:hAnsi="Cambria Math"/>
                </w:rPr>
                <m:t>ω</m:t>
              </m:r>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e>
              </m:d>
            </m:den>
          </m:f>
          <m:r>
            <w:rPr>
              <w:rFonts w:ascii="Cambria Math" w:hAnsi="Cambria Math"/>
            </w:rPr>
            <m:t>=0.33=</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oMath>
      </m:oMathPara>
    </w:p>
    <w:p w14:paraId="5A5CBD05" w14:textId="77777777" w:rsidR="001E0615" w:rsidRPr="00D40128" w:rsidRDefault="00935809" w:rsidP="00BD5A68">
      <w:pPr>
        <w:pStyle w:val="Caption"/>
        <w:jc w:val="center"/>
        <w:rPr>
          <w:rFonts w:asciiTheme="minorBidi" w:hAnsiTheme="minorBidi"/>
          <w:rPrChange w:id="334" w:author="Hao Xu" w:date="2016-04-25T20:18:00Z">
            <w:rPr/>
          </w:rPrChange>
        </w:rPr>
      </w:pPr>
      <w:r w:rsidRPr="00D40128">
        <w:rPr>
          <w:rFonts w:asciiTheme="minorBidi" w:hAnsiTheme="minorBidi"/>
          <w:rPrChange w:id="335" w:author="Hao Xu" w:date="2016-04-25T20:18:00Z">
            <w:rPr/>
          </w:rPrChange>
        </w:rPr>
        <w:t xml:space="preserve">Equation </w:t>
      </w:r>
      <w:r w:rsidR="00FF2E63" w:rsidRPr="00D40128">
        <w:rPr>
          <w:rFonts w:asciiTheme="minorBidi" w:hAnsiTheme="minorBidi"/>
          <w:rPrChange w:id="336" w:author="Hao Xu" w:date="2016-04-25T20:18:00Z">
            <w:rPr/>
          </w:rPrChange>
        </w:rPr>
        <w:fldChar w:fldCharType="begin"/>
      </w:r>
      <w:r w:rsidR="00FF2E63" w:rsidRPr="00D40128">
        <w:rPr>
          <w:rFonts w:asciiTheme="minorBidi" w:hAnsiTheme="minorBidi"/>
          <w:rPrChange w:id="337" w:author="Hao Xu" w:date="2016-04-25T20:18:00Z">
            <w:rPr/>
          </w:rPrChange>
        </w:rPr>
        <w:instrText xml:space="preserve"> SEQ Equation \* ARABIC </w:instrText>
      </w:r>
      <w:r w:rsidR="00FF2E63" w:rsidRPr="00D40128">
        <w:rPr>
          <w:rFonts w:asciiTheme="minorBidi" w:hAnsiTheme="minorBidi"/>
          <w:rPrChange w:id="338" w:author="Hao Xu" w:date="2016-04-25T20:18:00Z">
            <w:rPr/>
          </w:rPrChange>
        </w:rPr>
        <w:fldChar w:fldCharType="separate"/>
      </w:r>
      <w:r w:rsidR="000769B2" w:rsidRPr="00D40128">
        <w:rPr>
          <w:rFonts w:asciiTheme="minorBidi" w:hAnsiTheme="minorBidi"/>
          <w:rPrChange w:id="339" w:author="Hao Xu" w:date="2016-04-25T20:18:00Z">
            <w:rPr/>
          </w:rPrChange>
        </w:rPr>
        <w:t>20</w:t>
      </w:r>
      <w:r w:rsidR="00FF2E63" w:rsidRPr="00D40128">
        <w:rPr>
          <w:rFonts w:asciiTheme="minorBidi" w:hAnsiTheme="minorBidi"/>
          <w:rPrChange w:id="340" w:author="Hao Xu" w:date="2016-04-25T20:18:00Z">
            <w:rPr/>
          </w:rPrChange>
        </w:rPr>
        <w:fldChar w:fldCharType="end"/>
      </w:r>
      <w:r w:rsidR="00CC724A" w:rsidRPr="00D40128">
        <w:rPr>
          <w:rFonts w:asciiTheme="minorBidi" w:hAnsiTheme="minorBidi"/>
          <w:rPrChange w:id="341" w:author="Hao Xu" w:date="2016-04-25T20:18:00Z">
            <w:rPr/>
          </w:rPrChange>
        </w:rPr>
        <w:t>: using</w:t>
      </w:r>
      <w:r w:rsidR="00F51009" w:rsidRPr="00D40128">
        <w:rPr>
          <w:rFonts w:asciiTheme="minorBidi" w:hAnsiTheme="minorBidi"/>
          <w:rPrChange w:id="342" w:author="Hao Xu" w:date="2016-04-25T20:18:00Z">
            <w:rPr/>
          </w:rPrChange>
        </w:rPr>
        <w:t xml:space="preserve"> known alpha to work out corner </w:t>
      </w:r>
      <w:r w:rsidR="00131FF8" w:rsidRPr="00D40128">
        <w:rPr>
          <w:rFonts w:asciiTheme="minorBidi" w:hAnsiTheme="minorBidi"/>
          <w:rPrChange w:id="343" w:author="Hao Xu" w:date="2016-04-25T20:18:00Z">
            <w:rPr/>
          </w:rPrChange>
        </w:rPr>
        <w:t>frequency we need in next step</w:t>
      </w:r>
    </w:p>
    <w:p w14:paraId="32CC48A7" w14:textId="77777777" w:rsidR="005D55B5" w:rsidRPr="00D40128" w:rsidRDefault="00CD0303" w:rsidP="00F51009">
      <w:pPr>
        <w:jc w:val="center"/>
        <w:rPr>
          <w:rFonts w:asciiTheme="minorBidi" w:hAnsiTheme="minorBidi"/>
          <w:color w:val="000000"/>
          <w:sz w:val="18"/>
          <w:rPrChange w:id="344" w:author="Hao Xu" w:date="2016-04-25T20:18:00Z">
            <w:rPr>
              <w:color w:val="000000"/>
              <w:sz w:val="18"/>
            </w:rPr>
          </w:rPrChange>
        </w:rPr>
      </w:pPr>
      <m:oMathPara>
        <m:oMath>
          <m:sSup>
            <m:sSupPr>
              <m:ctrlPr>
                <w:rPr>
                  <w:rFonts w:ascii="Cambria Math" w:hAnsi="Cambria Math"/>
                  <w:i/>
                  <w:color w:val="000000"/>
                  <w:sz w:val="18"/>
                  <w:szCs w:val="18"/>
                </w:rPr>
              </m:ctrlPr>
            </m:sSupPr>
            <m:e>
              <m:r>
                <m:rPr>
                  <m:sty m:val="p"/>
                </m:rPr>
                <w:rPr>
                  <w:rFonts w:ascii="Cambria Math" w:hAnsi="Cambria Math"/>
                </w:rPr>
                <m:t>ω</m:t>
              </m:r>
            </m:e>
            <m:sup>
              <m:r>
                <w:rPr>
                  <w:rFonts w:ascii="Cambria Math" w:hAnsi="Cambria Math"/>
                  <w:color w:val="000000"/>
                  <w:sz w:val="18"/>
                  <w:szCs w:val="18"/>
                </w:rPr>
                <m:t>2</m:t>
              </m:r>
            </m:sup>
          </m:sSup>
          <m:r>
            <w:rPr>
              <w:rFonts w:ascii="Cambria Math" w:hAnsi="Cambria Math"/>
              <w:color w:val="000000"/>
              <w:sz w:val="18"/>
              <w:szCs w:val="18"/>
            </w:rPr>
            <m:t>=11.11</m:t>
          </m:r>
        </m:oMath>
      </m:oMathPara>
    </w:p>
    <w:p w14:paraId="620BEE5B" w14:textId="77777777" w:rsidR="00935809" w:rsidRPr="00D40128" w:rsidRDefault="00DF51B7" w:rsidP="00BD5A68">
      <w:pPr>
        <w:keepNext/>
        <w:jc w:val="center"/>
        <w:rPr>
          <w:rFonts w:asciiTheme="minorBidi" w:hAnsiTheme="minorBidi"/>
          <w:rPrChange w:id="345" w:author="Hao Xu" w:date="2016-04-25T20:18:00Z">
            <w:rPr/>
          </w:rPrChange>
        </w:rPr>
      </w:pPr>
      <m:oMathPara>
        <m:oMath>
          <m:r>
            <w:rPr>
              <w:rFonts w:ascii="Cambria Math" w:hAnsi="Cambria Math"/>
              <w:color w:val="000000"/>
              <w:sz w:val="18"/>
              <w:szCs w:val="18"/>
            </w:rPr>
            <m:t>Z=</m:t>
          </m:r>
          <m:f>
            <m:fPr>
              <m:ctrlPr>
                <w:rPr>
                  <w:rFonts w:ascii="Cambria Math" w:hAnsi="Cambria Math"/>
                  <w:i/>
                  <w:color w:val="000000"/>
                  <w:sz w:val="18"/>
                  <w:szCs w:val="18"/>
                </w:rPr>
              </m:ctrlPr>
            </m:fPr>
            <m:num>
              <m:r>
                <m:rPr>
                  <m:sty m:val="p"/>
                </m:rPr>
                <w:rPr>
                  <w:rFonts w:ascii="Cambria Math" w:hAnsi="Cambria Math"/>
                </w:rPr>
                <m:t>ω</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14:paraId="7EC40208" w14:textId="77777777" w:rsidR="00DF51B7" w:rsidRPr="00D40128" w:rsidRDefault="00935809" w:rsidP="00BD5A68">
      <w:pPr>
        <w:pStyle w:val="Caption"/>
        <w:jc w:val="center"/>
        <w:rPr>
          <w:rFonts w:asciiTheme="minorBidi" w:hAnsiTheme="minorBidi"/>
          <w:color w:val="000000"/>
          <w:rPrChange w:id="346" w:author="Hao Xu" w:date="2016-04-25T20:18:00Z">
            <w:rPr>
              <w:color w:val="000000"/>
            </w:rPr>
          </w:rPrChange>
        </w:rPr>
      </w:pPr>
      <w:r w:rsidRPr="00D40128">
        <w:rPr>
          <w:rFonts w:asciiTheme="minorBidi" w:hAnsiTheme="minorBidi"/>
          <w:rPrChange w:id="347" w:author="Hao Xu" w:date="2016-04-25T20:18:00Z">
            <w:rPr/>
          </w:rPrChange>
        </w:rPr>
        <w:t xml:space="preserve">Equation </w:t>
      </w:r>
      <w:r w:rsidR="00FF2E63" w:rsidRPr="00D40128">
        <w:rPr>
          <w:rFonts w:asciiTheme="minorBidi" w:hAnsiTheme="minorBidi"/>
          <w:rPrChange w:id="348" w:author="Hao Xu" w:date="2016-04-25T20:18:00Z">
            <w:rPr/>
          </w:rPrChange>
        </w:rPr>
        <w:fldChar w:fldCharType="begin"/>
      </w:r>
      <w:r w:rsidR="00FF2E63" w:rsidRPr="00D40128">
        <w:rPr>
          <w:rFonts w:asciiTheme="minorBidi" w:hAnsiTheme="minorBidi"/>
          <w:rPrChange w:id="349" w:author="Hao Xu" w:date="2016-04-25T20:18:00Z">
            <w:rPr/>
          </w:rPrChange>
        </w:rPr>
        <w:instrText xml:space="preserve"> SEQ Equation \* ARABIC </w:instrText>
      </w:r>
      <w:r w:rsidR="00FF2E63" w:rsidRPr="00D40128">
        <w:rPr>
          <w:rFonts w:asciiTheme="minorBidi" w:hAnsiTheme="minorBidi"/>
          <w:rPrChange w:id="350" w:author="Hao Xu" w:date="2016-04-25T20:18:00Z">
            <w:rPr/>
          </w:rPrChange>
        </w:rPr>
        <w:fldChar w:fldCharType="separate"/>
      </w:r>
      <w:r w:rsidR="000769B2" w:rsidRPr="00D40128">
        <w:rPr>
          <w:rFonts w:asciiTheme="minorBidi" w:hAnsiTheme="minorBidi"/>
          <w:rPrChange w:id="351" w:author="Hao Xu" w:date="2016-04-25T20:18:00Z">
            <w:rPr/>
          </w:rPrChange>
        </w:rPr>
        <w:t>21</w:t>
      </w:r>
      <w:r w:rsidR="00FF2E63" w:rsidRPr="00D40128">
        <w:rPr>
          <w:rFonts w:asciiTheme="minorBidi" w:hAnsiTheme="minorBidi"/>
          <w:rPrChange w:id="352" w:author="Hao Xu" w:date="2016-04-25T20:18:00Z">
            <w:rPr/>
          </w:rPrChange>
        </w:rPr>
        <w:fldChar w:fldCharType="end"/>
      </w:r>
      <w:r w:rsidR="00131FF8" w:rsidRPr="00D40128">
        <w:rPr>
          <w:rFonts w:asciiTheme="minorBidi" w:hAnsiTheme="minorBidi"/>
          <w:rPrChange w:id="353" w:author="Hao Xu" w:date="2016-04-25T20:18:00Z">
            <w:rPr/>
          </w:rPrChange>
        </w:rPr>
        <w:t>: Use obtained ω to find Zero for the compensator</w:t>
      </w:r>
    </w:p>
    <w:p w14:paraId="408ED91A" w14:textId="77777777" w:rsidR="00935809" w:rsidRPr="00D40128" w:rsidRDefault="00DF51B7" w:rsidP="00BD5A68">
      <w:pPr>
        <w:keepNext/>
        <w:jc w:val="center"/>
        <w:rPr>
          <w:rFonts w:asciiTheme="minorBidi" w:hAnsiTheme="minorBidi"/>
          <w:rPrChange w:id="354" w:author="Hao Xu" w:date="2016-04-25T20:18:00Z">
            <w:rPr/>
          </w:rPrChange>
        </w:rPr>
      </w:pPr>
      <m:oMathPara>
        <m:oMath>
          <m:r>
            <w:rPr>
              <w:rFonts w:ascii="Cambria Math" w:hAnsi="Cambria Math"/>
              <w:color w:val="000000"/>
              <w:sz w:val="18"/>
              <w:szCs w:val="18"/>
            </w:rPr>
            <m:t>P=α×Z=11.11*3.75=10.49</m:t>
          </m:r>
        </m:oMath>
      </m:oMathPara>
    </w:p>
    <w:p w14:paraId="432B9F60" w14:textId="77777777" w:rsidR="00DF51B7" w:rsidRPr="00D40128" w:rsidRDefault="00935809" w:rsidP="00BD5A68">
      <w:pPr>
        <w:pStyle w:val="Caption"/>
        <w:jc w:val="center"/>
        <w:rPr>
          <w:rFonts w:asciiTheme="minorBidi" w:hAnsiTheme="minorBidi"/>
          <w:color w:val="000000"/>
          <w:rPrChange w:id="355" w:author="Hao Xu" w:date="2016-04-25T20:18:00Z">
            <w:rPr>
              <w:color w:val="000000"/>
            </w:rPr>
          </w:rPrChange>
        </w:rPr>
      </w:pPr>
      <w:r w:rsidRPr="00D40128">
        <w:rPr>
          <w:rFonts w:asciiTheme="minorBidi" w:hAnsiTheme="minorBidi"/>
          <w:rPrChange w:id="356" w:author="Hao Xu" w:date="2016-04-25T20:18:00Z">
            <w:rPr/>
          </w:rPrChange>
        </w:rPr>
        <w:t xml:space="preserve">Equation </w:t>
      </w:r>
      <w:r w:rsidR="00FF2E63" w:rsidRPr="00D40128">
        <w:rPr>
          <w:rFonts w:asciiTheme="minorBidi" w:hAnsiTheme="minorBidi"/>
          <w:rPrChange w:id="357" w:author="Hao Xu" w:date="2016-04-25T20:18:00Z">
            <w:rPr/>
          </w:rPrChange>
        </w:rPr>
        <w:fldChar w:fldCharType="begin"/>
      </w:r>
      <w:r w:rsidR="00FF2E63" w:rsidRPr="00D40128">
        <w:rPr>
          <w:rFonts w:asciiTheme="minorBidi" w:hAnsiTheme="minorBidi"/>
          <w:rPrChange w:id="358" w:author="Hao Xu" w:date="2016-04-25T20:18:00Z">
            <w:rPr/>
          </w:rPrChange>
        </w:rPr>
        <w:instrText xml:space="preserve"> SEQ Equation \* ARABIC </w:instrText>
      </w:r>
      <w:r w:rsidR="00FF2E63" w:rsidRPr="00D40128">
        <w:rPr>
          <w:rFonts w:asciiTheme="minorBidi" w:hAnsiTheme="minorBidi"/>
          <w:rPrChange w:id="359" w:author="Hao Xu" w:date="2016-04-25T20:18:00Z">
            <w:rPr/>
          </w:rPrChange>
        </w:rPr>
        <w:fldChar w:fldCharType="separate"/>
      </w:r>
      <w:r w:rsidR="000769B2" w:rsidRPr="00D40128">
        <w:rPr>
          <w:rFonts w:asciiTheme="minorBidi" w:hAnsiTheme="minorBidi"/>
          <w:rPrChange w:id="360" w:author="Hao Xu" w:date="2016-04-25T20:18:00Z">
            <w:rPr/>
          </w:rPrChange>
        </w:rPr>
        <w:t>22</w:t>
      </w:r>
      <w:r w:rsidR="00FF2E63" w:rsidRPr="00D40128">
        <w:rPr>
          <w:rFonts w:asciiTheme="minorBidi" w:hAnsiTheme="minorBidi"/>
          <w:rPrChange w:id="361" w:author="Hao Xu" w:date="2016-04-25T20:18:00Z">
            <w:rPr/>
          </w:rPrChange>
        </w:rPr>
        <w:fldChar w:fldCharType="end"/>
      </w:r>
      <w:r w:rsidR="00131FF8" w:rsidRPr="00D40128">
        <w:rPr>
          <w:rFonts w:asciiTheme="minorBidi" w:hAnsiTheme="minorBidi"/>
          <w:rPrChange w:id="362" w:author="Hao Xu" w:date="2016-04-25T20:18:00Z">
            <w:rPr/>
          </w:rPrChange>
        </w:rPr>
        <w:t>:</w:t>
      </w:r>
      <w:r w:rsidR="00BD5A68" w:rsidRPr="00D40128">
        <w:rPr>
          <w:rFonts w:asciiTheme="minorBidi" w:hAnsiTheme="minorBidi"/>
          <w:rPrChange w:id="363" w:author="Hao Xu" w:date="2016-04-25T20:18:00Z">
            <w:rPr/>
          </w:rPrChange>
        </w:rPr>
        <w:t xml:space="preserve"> Pole for lead compensator</w:t>
      </w:r>
    </w:p>
    <w:p w14:paraId="7B8DF30C" w14:textId="77777777" w:rsidR="00935809" w:rsidRPr="00D40128" w:rsidRDefault="00CD0303" w:rsidP="00BD5A68">
      <w:pPr>
        <w:keepNext/>
        <w:jc w:val="center"/>
        <w:rPr>
          <w:rFonts w:asciiTheme="minorBidi" w:hAnsiTheme="minorBidi"/>
          <w:rPrChange w:id="364" w:author="Hao Xu" w:date="2016-04-25T20:18:00Z">
            <w:rPr/>
          </w:rPrChange>
        </w:rP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14:paraId="0FB21703" w14:textId="77777777" w:rsidR="006F739C" w:rsidRPr="00D40128" w:rsidRDefault="00935809" w:rsidP="00BD5A68">
      <w:pPr>
        <w:pStyle w:val="Caption"/>
        <w:jc w:val="center"/>
        <w:rPr>
          <w:rFonts w:asciiTheme="minorBidi" w:hAnsiTheme="minorBidi"/>
          <w:color w:val="000000"/>
          <w:rPrChange w:id="365" w:author="Hao Xu" w:date="2016-04-25T20:18:00Z">
            <w:rPr>
              <w:color w:val="000000"/>
            </w:rPr>
          </w:rPrChange>
        </w:rPr>
      </w:pPr>
      <w:r w:rsidRPr="00D40128">
        <w:rPr>
          <w:rFonts w:asciiTheme="minorBidi" w:hAnsiTheme="minorBidi"/>
          <w:rPrChange w:id="366" w:author="Hao Xu" w:date="2016-04-25T20:18:00Z">
            <w:rPr/>
          </w:rPrChange>
        </w:rPr>
        <w:t xml:space="preserve">Equation </w:t>
      </w:r>
      <w:r w:rsidR="00FF2E63" w:rsidRPr="00D40128">
        <w:rPr>
          <w:rFonts w:asciiTheme="minorBidi" w:hAnsiTheme="minorBidi"/>
          <w:rPrChange w:id="367" w:author="Hao Xu" w:date="2016-04-25T20:18:00Z">
            <w:rPr/>
          </w:rPrChange>
        </w:rPr>
        <w:fldChar w:fldCharType="begin"/>
      </w:r>
      <w:r w:rsidR="00FF2E63" w:rsidRPr="00D40128">
        <w:rPr>
          <w:rFonts w:asciiTheme="minorBidi" w:hAnsiTheme="minorBidi"/>
          <w:rPrChange w:id="368" w:author="Hao Xu" w:date="2016-04-25T20:18:00Z">
            <w:rPr/>
          </w:rPrChange>
        </w:rPr>
        <w:instrText xml:space="preserve"> SEQ Equation \* ARABIC </w:instrText>
      </w:r>
      <w:r w:rsidR="00FF2E63" w:rsidRPr="00D40128">
        <w:rPr>
          <w:rFonts w:asciiTheme="minorBidi" w:hAnsiTheme="minorBidi"/>
          <w:rPrChange w:id="369" w:author="Hao Xu" w:date="2016-04-25T20:18:00Z">
            <w:rPr/>
          </w:rPrChange>
        </w:rPr>
        <w:fldChar w:fldCharType="separate"/>
      </w:r>
      <w:r w:rsidR="000769B2" w:rsidRPr="00D40128">
        <w:rPr>
          <w:rFonts w:asciiTheme="minorBidi" w:hAnsiTheme="minorBidi"/>
          <w:rPrChange w:id="370" w:author="Hao Xu" w:date="2016-04-25T20:18:00Z">
            <w:rPr/>
          </w:rPrChange>
        </w:rPr>
        <w:t>23</w:t>
      </w:r>
      <w:r w:rsidR="00FF2E63" w:rsidRPr="00D40128">
        <w:rPr>
          <w:rFonts w:asciiTheme="minorBidi" w:hAnsiTheme="minorBidi"/>
          <w:rPrChange w:id="371" w:author="Hao Xu" w:date="2016-04-25T20:18:00Z">
            <w:rPr/>
          </w:rPrChange>
        </w:rPr>
        <w:fldChar w:fldCharType="end"/>
      </w:r>
      <w:r w:rsidR="00BD5A68" w:rsidRPr="00D40128">
        <w:rPr>
          <w:rFonts w:asciiTheme="minorBidi" w:hAnsiTheme="minorBidi"/>
          <w:rPrChange w:id="372" w:author="Hao Xu" w:date="2016-04-25T20:18:00Z">
            <w:rPr/>
          </w:rPrChange>
        </w:rPr>
        <w:t>: Lead compensator</w:t>
      </w:r>
    </w:p>
    <w:p w14:paraId="3E29871C" w14:textId="77777777" w:rsidR="00935809" w:rsidRPr="00D40128" w:rsidRDefault="006F739C" w:rsidP="00BD5A68">
      <w:pPr>
        <w:keepNext/>
        <w:jc w:val="center"/>
        <w:rPr>
          <w:rFonts w:asciiTheme="minorBidi" w:hAnsiTheme="minorBidi"/>
          <w:rPrChange w:id="373" w:author="Hao Xu" w:date="2016-04-25T20:18:00Z">
            <w:rPr/>
          </w:rPrChange>
        </w:rPr>
      </w:pPr>
      <m:oMathPara>
        <m:oMath>
          <m:r>
            <w:rPr>
              <w:rFonts w:ascii="Cambria Math" w:hAnsi="Cambria Math"/>
            </w:rPr>
            <m:t>GKlead</m:t>
          </m:r>
          <m:f>
            <m:fPr>
              <m:ctrlPr>
                <w:rPr>
                  <w:rFonts w:ascii="Cambria Math" w:hAnsi="Cambria Math"/>
                  <w:i/>
                </w:rPr>
              </m:ctrlPr>
            </m:fPr>
            <m:num>
              <m:r>
                <w:rPr>
                  <w:rFonts w:ascii="Cambria Math" w:hAnsi="Cambria Math"/>
                </w:rPr>
                <m:t>5000×4.62</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r>
            <w:rPr>
              <w:rFonts w:ascii="Cambria Math" w:hAnsi="Cambria Math"/>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14:paraId="5A311FC7" w14:textId="77777777" w:rsidR="0024338F" w:rsidRPr="00D40128" w:rsidRDefault="00935809" w:rsidP="00BD5A68">
      <w:pPr>
        <w:pStyle w:val="Caption"/>
        <w:jc w:val="center"/>
        <w:rPr>
          <w:rFonts w:asciiTheme="minorBidi" w:hAnsiTheme="minorBidi"/>
          <w:color w:val="000000"/>
          <w:rPrChange w:id="374" w:author="Hao Xu" w:date="2016-04-25T20:18:00Z">
            <w:rPr>
              <w:color w:val="000000"/>
            </w:rPr>
          </w:rPrChange>
        </w:rPr>
      </w:pPr>
      <w:r w:rsidRPr="00D40128">
        <w:rPr>
          <w:rFonts w:asciiTheme="minorBidi" w:hAnsiTheme="minorBidi"/>
          <w:rPrChange w:id="375" w:author="Hao Xu" w:date="2016-04-25T20:18:00Z">
            <w:rPr/>
          </w:rPrChange>
        </w:rPr>
        <w:t xml:space="preserve">Equation </w:t>
      </w:r>
      <w:r w:rsidR="00FF2E63" w:rsidRPr="00D40128">
        <w:rPr>
          <w:rFonts w:asciiTheme="minorBidi" w:hAnsiTheme="minorBidi"/>
          <w:rPrChange w:id="376" w:author="Hao Xu" w:date="2016-04-25T20:18:00Z">
            <w:rPr/>
          </w:rPrChange>
        </w:rPr>
        <w:fldChar w:fldCharType="begin"/>
      </w:r>
      <w:r w:rsidR="00FF2E63" w:rsidRPr="00D40128">
        <w:rPr>
          <w:rFonts w:asciiTheme="minorBidi" w:hAnsiTheme="minorBidi"/>
          <w:rPrChange w:id="377" w:author="Hao Xu" w:date="2016-04-25T20:18:00Z">
            <w:rPr/>
          </w:rPrChange>
        </w:rPr>
        <w:instrText xml:space="preserve"> SEQ Equation \* ARABIC </w:instrText>
      </w:r>
      <w:r w:rsidR="00FF2E63" w:rsidRPr="00D40128">
        <w:rPr>
          <w:rFonts w:asciiTheme="minorBidi" w:hAnsiTheme="minorBidi"/>
          <w:rPrChange w:id="378" w:author="Hao Xu" w:date="2016-04-25T20:18:00Z">
            <w:rPr/>
          </w:rPrChange>
        </w:rPr>
        <w:fldChar w:fldCharType="separate"/>
      </w:r>
      <w:r w:rsidR="000769B2" w:rsidRPr="00D40128">
        <w:rPr>
          <w:rFonts w:asciiTheme="minorBidi" w:hAnsiTheme="minorBidi"/>
          <w:rPrChange w:id="379" w:author="Hao Xu" w:date="2016-04-25T20:18:00Z">
            <w:rPr/>
          </w:rPrChange>
        </w:rPr>
        <w:t>24</w:t>
      </w:r>
      <w:r w:rsidR="00FF2E63" w:rsidRPr="00D40128">
        <w:rPr>
          <w:rFonts w:asciiTheme="minorBidi" w:hAnsiTheme="minorBidi"/>
          <w:rPrChange w:id="380" w:author="Hao Xu" w:date="2016-04-25T20:18:00Z">
            <w:rPr/>
          </w:rPrChange>
        </w:rPr>
        <w:fldChar w:fldCharType="end"/>
      </w:r>
      <w:r w:rsidR="00BD5A68" w:rsidRPr="00D40128">
        <w:rPr>
          <w:rFonts w:asciiTheme="minorBidi" w:hAnsiTheme="minorBidi"/>
          <w:rPrChange w:id="381" w:author="Hao Xu" w:date="2016-04-25T20:18:00Z">
            <w:rPr/>
          </w:rPrChange>
        </w:rPr>
        <w:t>: Final Plant</w:t>
      </w:r>
    </w:p>
    <w:p w14:paraId="299CF0A2" w14:textId="77777777" w:rsidR="00F352F3" w:rsidRPr="00D40128" w:rsidRDefault="00F352F3" w:rsidP="0024338F">
      <w:pPr>
        <w:rPr>
          <w:rFonts w:asciiTheme="minorBidi" w:hAnsiTheme="minorBidi"/>
          <w:color w:val="000000"/>
          <w:sz w:val="18"/>
          <w:rPrChange w:id="382" w:author="Hao Xu" w:date="2016-04-25T20:18:00Z">
            <w:rPr>
              <w:color w:val="000000"/>
              <w:sz w:val="18"/>
            </w:rPr>
          </w:rPrChange>
        </w:rPr>
      </w:pPr>
    </w:p>
    <w:p w14:paraId="04C83A71" w14:textId="0B05C234" w:rsidR="000213D5" w:rsidRPr="00D40128" w:rsidRDefault="001F677E">
      <w:pPr>
        <w:rPr>
          <w:rFonts w:asciiTheme="minorBidi" w:hAnsiTheme="minorBidi"/>
          <w:rPrChange w:id="383" w:author="Hao Xu" w:date="2016-04-25T20:18:00Z">
            <w:rPr/>
          </w:rPrChange>
        </w:rPr>
      </w:pPr>
      <w:r w:rsidRPr="00D40128">
        <w:rPr>
          <w:rFonts w:asciiTheme="minorBidi" w:hAnsiTheme="minorBidi"/>
          <w:rPrChange w:id="384" w:author="Hao Xu" w:date="2016-04-25T20:18:00Z">
            <w:rPr/>
          </w:rPrChange>
        </w:rPr>
        <w:t>W</w:t>
      </w:r>
      <w:r w:rsidR="00F352F3" w:rsidRPr="00D40128">
        <w:rPr>
          <w:rFonts w:asciiTheme="minorBidi" w:hAnsiTheme="minorBidi"/>
          <w:rPrChange w:id="385" w:author="Hao Xu" w:date="2016-04-25T20:18:00Z">
            <w:rPr/>
          </w:rPrChange>
        </w:rPr>
        <w:t>ith this lead compensator</w:t>
      </w:r>
      <w:r w:rsidR="00AB647B" w:rsidRPr="00D40128">
        <w:rPr>
          <w:rFonts w:asciiTheme="minorBidi" w:hAnsiTheme="minorBidi"/>
          <w:rPrChange w:id="386" w:author="Hao Xu" w:date="2016-04-25T20:18:00Z">
            <w:rPr/>
          </w:rPrChange>
        </w:rPr>
        <w:t>,</w:t>
      </w:r>
      <w:r w:rsidR="00BD5A68" w:rsidRPr="00D40128">
        <w:rPr>
          <w:rFonts w:asciiTheme="minorBidi" w:hAnsiTheme="minorBidi"/>
          <w:rPrChange w:id="387" w:author="Hao Xu" w:date="2016-04-25T20:18:00Z">
            <w:rPr/>
          </w:rPrChange>
        </w:rPr>
        <w:t xml:space="preserve"> it provides 55.6 degree of phase m</w:t>
      </w:r>
      <w:r w:rsidR="007470E7" w:rsidRPr="00D40128">
        <w:rPr>
          <w:rFonts w:asciiTheme="minorBidi" w:hAnsiTheme="minorBidi"/>
          <w:rPrChange w:id="388" w:author="Hao Xu" w:date="2016-04-25T20:18:00Z">
            <w:rPr/>
          </w:rPrChange>
        </w:rPr>
        <w:t xml:space="preserve">argin, which is a good result </w:t>
      </w:r>
      <w:del w:id="389" w:author="Hao Xu" w:date="2016-04-25T20:18:00Z">
        <w:r w:rsidR="00BD5A68">
          <w:delText>of</w:delText>
        </w:r>
      </w:del>
      <w:ins w:id="390" w:author="Hao Xu" w:date="2016-04-25T20:18:00Z">
        <w:r w:rsidR="007470E7" w:rsidRPr="00D40128">
          <w:rPr>
            <w:rFonts w:asciiTheme="minorBidi" w:hAnsiTheme="minorBidi"/>
          </w:rPr>
          <w:t>for</w:t>
        </w:r>
      </w:ins>
      <w:r w:rsidR="00BD5A68" w:rsidRPr="00D40128">
        <w:rPr>
          <w:rFonts w:asciiTheme="minorBidi" w:hAnsiTheme="minorBidi"/>
          <w:rPrChange w:id="391" w:author="Hao Xu" w:date="2016-04-25T20:18:00Z">
            <w:rPr/>
          </w:rPrChange>
        </w:rPr>
        <w:t xml:space="preserve"> stability.</w:t>
      </w:r>
    </w:p>
    <w:p w14:paraId="1076AE63" w14:textId="77777777" w:rsidR="00935809" w:rsidRPr="00D40128" w:rsidRDefault="000213D5" w:rsidP="00935809">
      <w:pPr>
        <w:keepNext/>
        <w:jc w:val="center"/>
        <w:rPr>
          <w:rFonts w:asciiTheme="minorBidi" w:hAnsiTheme="minorBidi"/>
          <w:rPrChange w:id="392" w:author="Hao Xu" w:date="2016-04-25T20:18:00Z">
            <w:rPr/>
          </w:rPrChange>
        </w:rPr>
      </w:pPr>
      <w:r w:rsidRPr="00D40128">
        <w:rPr>
          <w:rFonts w:asciiTheme="minorBidi" w:hAnsiTheme="minorBidi"/>
          <w:rPrChange w:id="393" w:author="Hao Xu" w:date="2016-04-25T20:18:00Z">
            <w:rPr/>
          </w:rPrChange>
        </w:rPr>
        <w:lastRenderedPageBreak/>
        <w:drawing>
          <wp:inline distT="0" distB="0" distL="0" distR="0" wp14:anchorId="16BA3E9D" wp14:editId="0200CD41">
            <wp:extent cx="4159250" cy="31194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34">
                      <a:extLst>
                        <a:ext uri="{28A0092B-C50C-407E-A947-70E740481C1C}">
                          <a14:useLocalDpi xmlns:a14="http://schemas.microsoft.com/office/drawing/2010/main" val="0"/>
                        </a:ext>
                      </a:extLst>
                    </a:blip>
                    <a:stretch>
                      <a:fillRect/>
                    </a:stretch>
                  </pic:blipFill>
                  <pic:spPr>
                    <a:xfrm>
                      <a:off x="0" y="0"/>
                      <a:ext cx="4172103" cy="3129078"/>
                    </a:xfrm>
                    <a:prstGeom prst="rect">
                      <a:avLst/>
                    </a:prstGeom>
                  </pic:spPr>
                </pic:pic>
              </a:graphicData>
            </a:graphic>
          </wp:inline>
        </w:drawing>
      </w:r>
    </w:p>
    <w:p w14:paraId="340CBB52" w14:textId="77777777" w:rsidR="00CA2BBC" w:rsidRPr="00D40128" w:rsidRDefault="00935809" w:rsidP="00935809">
      <w:pPr>
        <w:pStyle w:val="Caption"/>
        <w:jc w:val="center"/>
        <w:rPr>
          <w:rFonts w:asciiTheme="minorBidi" w:hAnsiTheme="minorBidi"/>
          <w:rPrChange w:id="394" w:author="Hao Xu" w:date="2016-04-25T20:18:00Z">
            <w:rPr/>
          </w:rPrChange>
        </w:rPr>
      </w:pPr>
      <w:r w:rsidRPr="00D40128">
        <w:rPr>
          <w:rFonts w:asciiTheme="minorBidi" w:hAnsiTheme="minorBidi"/>
          <w:rPrChange w:id="395" w:author="Hao Xu" w:date="2016-04-25T20:18:00Z">
            <w:rPr/>
          </w:rPrChange>
        </w:rPr>
        <w:t xml:space="preserve">Figure </w:t>
      </w:r>
      <w:r w:rsidR="00FF2E63" w:rsidRPr="00D40128">
        <w:rPr>
          <w:rFonts w:asciiTheme="minorBidi" w:hAnsiTheme="minorBidi"/>
          <w:rPrChange w:id="396" w:author="Hao Xu" w:date="2016-04-25T20:18:00Z">
            <w:rPr/>
          </w:rPrChange>
        </w:rPr>
        <w:fldChar w:fldCharType="begin"/>
      </w:r>
      <w:r w:rsidR="00FF2E63" w:rsidRPr="00D40128">
        <w:rPr>
          <w:rFonts w:asciiTheme="minorBidi" w:hAnsiTheme="minorBidi"/>
          <w:rPrChange w:id="397" w:author="Hao Xu" w:date="2016-04-25T20:18:00Z">
            <w:rPr/>
          </w:rPrChange>
        </w:rPr>
        <w:instrText xml:space="preserve"> SEQ Figure \* ARABIC </w:instrText>
      </w:r>
      <w:r w:rsidR="00FF2E63" w:rsidRPr="00D40128">
        <w:rPr>
          <w:rFonts w:asciiTheme="minorBidi" w:hAnsiTheme="minorBidi"/>
          <w:rPrChange w:id="398" w:author="Hao Xu" w:date="2016-04-25T20:18:00Z">
            <w:rPr/>
          </w:rPrChange>
        </w:rPr>
        <w:fldChar w:fldCharType="separate"/>
      </w:r>
      <w:r w:rsidR="00E52583" w:rsidRPr="00D40128">
        <w:rPr>
          <w:rFonts w:asciiTheme="minorBidi" w:hAnsiTheme="minorBidi"/>
          <w:rPrChange w:id="399" w:author="Hao Xu" w:date="2016-04-25T20:18:00Z">
            <w:rPr/>
          </w:rPrChange>
        </w:rPr>
        <w:t>2</w:t>
      </w:r>
      <w:r w:rsidR="00FF2E63" w:rsidRPr="00D40128">
        <w:rPr>
          <w:rFonts w:asciiTheme="minorBidi" w:hAnsiTheme="minorBidi"/>
          <w:rPrChange w:id="400" w:author="Hao Xu" w:date="2016-04-25T20:18:00Z">
            <w:rPr/>
          </w:rPrChange>
        </w:rPr>
        <w:fldChar w:fldCharType="end"/>
      </w:r>
    </w:p>
    <w:p w14:paraId="677B0AD5" w14:textId="77777777" w:rsidR="00935809" w:rsidRPr="00D40128" w:rsidRDefault="00AB647B" w:rsidP="00935809">
      <w:pPr>
        <w:keepNext/>
        <w:jc w:val="center"/>
        <w:rPr>
          <w:rFonts w:asciiTheme="minorBidi" w:hAnsiTheme="minorBidi"/>
          <w:rPrChange w:id="401" w:author="Hao Xu" w:date="2016-04-25T20:18:00Z">
            <w:rPr/>
          </w:rPrChange>
        </w:rPr>
      </w:pPr>
      <w:r w:rsidRPr="00D40128">
        <w:rPr>
          <w:rFonts w:asciiTheme="minorBidi" w:hAnsiTheme="minorBidi"/>
          <w:rPrChange w:id="402" w:author="Hao Xu" w:date="2016-04-25T20:18:00Z">
            <w:rPr/>
          </w:rPrChange>
        </w:rPr>
        <w:drawing>
          <wp:inline distT="0" distB="0" distL="0" distR="0" wp14:anchorId="73CEDD46" wp14:editId="620BBC25">
            <wp:extent cx="3873500" cy="29051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35">
                      <a:extLst>
                        <a:ext uri="{28A0092B-C50C-407E-A947-70E740481C1C}">
                          <a14:useLocalDpi xmlns:a14="http://schemas.microsoft.com/office/drawing/2010/main" val="0"/>
                        </a:ext>
                      </a:extLst>
                    </a:blip>
                    <a:stretch>
                      <a:fillRect/>
                    </a:stretch>
                  </pic:blipFill>
                  <pic:spPr>
                    <a:xfrm>
                      <a:off x="0" y="0"/>
                      <a:ext cx="3873503" cy="2905129"/>
                    </a:xfrm>
                    <a:prstGeom prst="rect">
                      <a:avLst/>
                    </a:prstGeom>
                  </pic:spPr>
                </pic:pic>
              </a:graphicData>
            </a:graphic>
          </wp:inline>
        </w:drawing>
      </w:r>
    </w:p>
    <w:p w14:paraId="765B899B" w14:textId="77777777" w:rsidR="00CA2BBC" w:rsidRPr="00D40128" w:rsidRDefault="00935809" w:rsidP="00935809">
      <w:pPr>
        <w:pStyle w:val="Caption"/>
        <w:jc w:val="center"/>
        <w:rPr>
          <w:rFonts w:asciiTheme="minorBidi" w:hAnsiTheme="minorBidi"/>
          <w:rPrChange w:id="403" w:author="Hao Xu" w:date="2016-04-25T20:18:00Z">
            <w:rPr/>
          </w:rPrChange>
        </w:rPr>
      </w:pPr>
      <w:r w:rsidRPr="00D40128">
        <w:rPr>
          <w:rFonts w:asciiTheme="minorBidi" w:hAnsiTheme="minorBidi"/>
          <w:rPrChange w:id="404" w:author="Hao Xu" w:date="2016-04-25T20:18:00Z">
            <w:rPr/>
          </w:rPrChange>
        </w:rPr>
        <w:t xml:space="preserve">Figure </w:t>
      </w:r>
      <w:r w:rsidR="00FF2E63" w:rsidRPr="00D40128">
        <w:rPr>
          <w:rFonts w:asciiTheme="minorBidi" w:hAnsiTheme="minorBidi"/>
          <w:rPrChange w:id="405" w:author="Hao Xu" w:date="2016-04-25T20:18:00Z">
            <w:rPr/>
          </w:rPrChange>
        </w:rPr>
        <w:fldChar w:fldCharType="begin"/>
      </w:r>
      <w:r w:rsidR="00FF2E63" w:rsidRPr="00D40128">
        <w:rPr>
          <w:rFonts w:asciiTheme="minorBidi" w:hAnsiTheme="minorBidi"/>
          <w:rPrChange w:id="406" w:author="Hao Xu" w:date="2016-04-25T20:18:00Z">
            <w:rPr/>
          </w:rPrChange>
        </w:rPr>
        <w:instrText xml:space="preserve"> SEQ Figure \* ARABIC </w:instrText>
      </w:r>
      <w:r w:rsidR="00FF2E63" w:rsidRPr="00D40128">
        <w:rPr>
          <w:rFonts w:asciiTheme="minorBidi" w:hAnsiTheme="minorBidi"/>
          <w:rPrChange w:id="407" w:author="Hao Xu" w:date="2016-04-25T20:18:00Z">
            <w:rPr/>
          </w:rPrChange>
        </w:rPr>
        <w:fldChar w:fldCharType="separate"/>
      </w:r>
      <w:r w:rsidR="00E52583" w:rsidRPr="00D40128">
        <w:rPr>
          <w:rFonts w:asciiTheme="minorBidi" w:hAnsiTheme="minorBidi"/>
          <w:rPrChange w:id="408" w:author="Hao Xu" w:date="2016-04-25T20:18:00Z">
            <w:rPr/>
          </w:rPrChange>
        </w:rPr>
        <w:t>3</w:t>
      </w:r>
      <w:r w:rsidR="00FF2E63" w:rsidRPr="00D40128">
        <w:rPr>
          <w:rFonts w:asciiTheme="minorBidi" w:hAnsiTheme="minorBidi"/>
          <w:rPrChange w:id="409" w:author="Hao Xu" w:date="2016-04-25T20:18:00Z">
            <w:rPr/>
          </w:rPrChange>
        </w:rPr>
        <w:fldChar w:fldCharType="end"/>
      </w:r>
    </w:p>
    <w:p w14:paraId="30BB05A8" w14:textId="77777777" w:rsidR="00AF786B" w:rsidRPr="00D40128" w:rsidRDefault="00BD5A68" w:rsidP="00750DF0">
      <w:pPr>
        <w:rPr>
          <w:rFonts w:asciiTheme="minorBidi" w:hAnsiTheme="minorBidi"/>
          <w:rPrChange w:id="410" w:author="Hao Xu" w:date="2016-04-25T20:18:00Z">
            <w:rPr/>
          </w:rPrChange>
        </w:rPr>
      </w:pPr>
      <w:r w:rsidRPr="00D40128">
        <w:rPr>
          <w:rFonts w:asciiTheme="minorBidi" w:hAnsiTheme="minorBidi"/>
          <w:rPrChange w:id="411" w:author="Hao Xu" w:date="2016-04-25T20:18:00Z">
            <w:rPr/>
          </w:rPrChange>
        </w:rPr>
        <w:t>In the step response of the plant, the percentage overshoot is close to 20% within 10% error, which satisfies the entire requirement.</w:t>
      </w:r>
    </w:p>
    <w:p w14:paraId="11D4CBBC" w14:textId="77777777" w:rsidR="00227C6A" w:rsidRPr="00D40128" w:rsidRDefault="00AF786B" w:rsidP="00AF786B">
      <w:pPr>
        <w:pStyle w:val="Caption"/>
        <w:rPr>
          <w:rFonts w:asciiTheme="minorBidi" w:hAnsiTheme="minorBidi"/>
          <w:rPrChange w:id="412" w:author="Hao Xu" w:date="2016-04-25T20:18:00Z">
            <w:rPr/>
          </w:rPrChange>
        </w:rPr>
      </w:pPr>
      <w:r w:rsidRPr="00D40128">
        <w:rPr>
          <w:rFonts w:asciiTheme="minorBidi" w:hAnsiTheme="minorBidi"/>
          <w:rPrChange w:id="413" w:author="Hao Xu" w:date="2016-04-25T20:18:00Z">
            <w:rPr/>
          </w:rPrChange>
        </w:rPr>
        <w:t xml:space="preserve">Table </w:t>
      </w:r>
      <w:r w:rsidR="00FF2E63" w:rsidRPr="00D40128">
        <w:rPr>
          <w:rFonts w:asciiTheme="minorBidi" w:hAnsiTheme="minorBidi"/>
          <w:rPrChange w:id="414" w:author="Hao Xu" w:date="2016-04-25T20:18:00Z">
            <w:rPr/>
          </w:rPrChange>
        </w:rPr>
        <w:fldChar w:fldCharType="begin"/>
      </w:r>
      <w:r w:rsidR="00FF2E63" w:rsidRPr="00D40128">
        <w:rPr>
          <w:rFonts w:asciiTheme="minorBidi" w:hAnsiTheme="minorBidi"/>
          <w:rPrChange w:id="415" w:author="Hao Xu" w:date="2016-04-25T20:18:00Z">
            <w:rPr/>
          </w:rPrChange>
        </w:rPr>
        <w:instrText xml:space="preserve"> SEQ Table \* ARABIC </w:instrText>
      </w:r>
      <w:r w:rsidR="00FF2E63" w:rsidRPr="00D40128">
        <w:rPr>
          <w:rFonts w:asciiTheme="minorBidi" w:hAnsiTheme="minorBidi"/>
          <w:rPrChange w:id="416" w:author="Hao Xu" w:date="2016-04-25T20:18:00Z">
            <w:rPr/>
          </w:rPrChange>
        </w:rPr>
        <w:fldChar w:fldCharType="separate"/>
      </w:r>
      <w:r w:rsidR="00935809" w:rsidRPr="00D40128">
        <w:rPr>
          <w:rFonts w:asciiTheme="minorBidi" w:hAnsiTheme="minorBidi"/>
          <w:rPrChange w:id="417" w:author="Hao Xu" w:date="2016-04-25T20:18:00Z">
            <w:rPr/>
          </w:rPrChange>
        </w:rPr>
        <w:t>1</w:t>
      </w:r>
      <w:r w:rsidR="00FF2E63" w:rsidRPr="00D40128">
        <w:rPr>
          <w:rFonts w:asciiTheme="minorBidi" w:hAnsiTheme="minorBidi"/>
          <w:rPrChange w:id="418" w:author="Hao Xu" w:date="2016-04-25T20:18:00Z">
            <w:rPr/>
          </w:rPrChange>
        </w:rPr>
        <w:fldChar w:fldCharType="end"/>
      </w:r>
      <w:r w:rsidRPr="00D40128">
        <w:rPr>
          <w:rFonts w:asciiTheme="minorBidi" w:hAnsiTheme="minorBidi"/>
          <w:rPrChange w:id="419" w:author="Hao Xu" w:date="2016-04-25T20:18:00Z">
            <w:rPr/>
          </w:rPrChange>
        </w:rPr>
        <w:t>: Performance of the modified plant with lead compensator</w:t>
      </w:r>
    </w:p>
    <w:tbl>
      <w:tblPr>
        <w:tblStyle w:val="TableGrid"/>
        <w:tblW w:w="0" w:type="auto"/>
        <w:tblLook w:val="04A0" w:firstRow="1" w:lastRow="0" w:firstColumn="1" w:lastColumn="0" w:noHBand="0" w:noVBand="1"/>
      </w:tblPr>
      <w:tblGrid>
        <w:gridCol w:w="4621"/>
        <w:gridCol w:w="4621"/>
      </w:tblGrid>
      <w:tr w:rsidR="006F739C" w:rsidRPr="00D40128" w14:paraId="427DEA1C" w14:textId="77777777" w:rsidTr="006F739C">
        <w:trPr>
          <w:trHeight w:val="290"/>
        </w:trPr>
        <w:tc>
          <w:tcPr>
            <w:tcW w:w="4621" w:type="dxa"/>
          </w:tcPr>
          <w:p w14:paraId="2B98ACA3" w14:textId="77777777" w:rsidR="006F739C" w:rsidRPr="00D40128" w:rsidRDefault="006F739C" w:rsidP="00004873">
            <w:pPr>
              <w:jc w:val="center"/>
              <w:rPr>
                <w:rFonts w:asciiTheme="minorBidi" w:hAnsiTheme="minorBidi"/>
                <w:rPrChange w:id="420" w:author="Hao Xu" w:date="2016-04-25T20:18:00Z">
                  <w:rPr/>
                </w:rPrChange>
              </w:rPr>
            </w:pPr>
            <w:r w:rsidRPr="00D40128">
              <w:rPr>
                <w:rFonts w:asciiTheme="minorBidi" w:hAnsiTheme="minorBidi"/>
                <w:color w:val="000000"/>
                <w:rPrChange w:id="421" w:author="Hao Xu" w:date="2016-04-25T20:18:00Z">
                  <w:rPr>
                    <w:rFonts w:ascii="Calibri" w:hAnsi="Calibri"/>
                    <w:color w:val="000000"/>
                  </w:rPr>
                </w:rPrChange>
              </w:rPr>
              <w:t>Steady state error to a unit ramp</w:t>
            </w:r>
          </w:p>
        </w:tc>
        <w:tc>
          <w:tcPr>
            <w:tcW w:w="4621" w:type="dxa"/>
          </w:tcPr>
          <w:p w14:paraId="1B23ABAE" w14:textId="77777777" w:rsidR="006F739C" w:rsidRPr="00D40128" w:rsidRDefault="00651B1C" w:rsidP="00004873">
            <w:pPr>
              <w:jc w:val="center"/>
              <w:rPr>
                <w:rFonts w:asciiTheme="minorBidi" w:hAnsiTheme="minorBidi"/>
                <w:rPrChange w:id="422" w:author="Hao Xu" w:date="2016-04-25T20:18:00Z">
                  <w:rPr/>
                </w:rPrChange>
              </w:rPr>
            </w:pPr>
            <w:r w:rsidRPr="00D40128">
              <w:rPr>
                <w:rFonts w:asciiTheme="minorBidi" w:hAnsiTheme="minorBidi"/>
                <w:rPrChange w:id="423" w:author="Hao Xu" w:date="2016-04-25T20:18:00Z">
                  <w:rPr/>
                </w:rPrChange>
              </w:rPr>
              <w:t>0.029</w:t>
            </w:r>
          </w:p>
        </w:tc>
      </w:tr>
      <w:tr w:rsidR="006F739C" w:rsidRPr="00D40128" w14:paraId="50BAB400" w14:textId="77777777" w:rsidTr="006F739C">
        <w:trPr>
          <w:trHeight w:val="240"/>
        </w:trPr>
        <w:tc>
          <w:tcPr>
            <w:tcW w:w="4621" w:type="dxa"/>
          </w:tcPr>
          <w:p w14:paraId="738AFAFA" w14:textId="77777777" w:rsidR="006F739C" w:rsidRPr="00D40128" w:rsidRDefault="006F739C" w:rsidP="00004873">
            <w:pPr>
              <w:jc w:val="center"/>
              <w:rPr>
                <w:rFonts w:asciiTheme="minorBidi" w:hAnsiTheme="minorBidi"/>
                <w:color w:val="000000"/>
                <w:rPrChange w:id="424" w:author="Hao Xu" w:date="2016-04-25T20:18:00Z">
                  <w:rPr>
                    <w:rFonts w:ascii="Calibri" w:hAnsi="Calibri"/>
                    <w:color w:val="000000"/>
                  </w:rPr>
                </w:rPrChange>
              </w:rPr>
            </w:pPr>
            <w:r w:rsidRPr="00D40128">
              <w:rPr>
                <w:rFonts w:asciiTheme="minorBidi" w:hAnsiTheme="minorBidi"/>
                <w:color w:val="000000"/>
                <w:rPrChange w:id="425" w:author="Hao Xu" w:date="2016-04-25T20:18:00Z">
                  <w:rPr>
                    <w:rFonts w:ascii="Calibri" w:hAnsi="Calibri"/>
                    <w:color w:val="000000"/>
                  </w:rPr>
                </w:rPrChange>
              </w:rPr>
              <w:t>Rise Time</w:t>
            </w:r>
          </w:p>
        </w:tc>
        <w:tc>
          <w:tcPr>
            <w:tcW w:w="4621" w:type="dxa"/>
          </w:tcPr>
          <w:p w14:paraId="35CB3B9D" w14:textId="77777777" w:rsidR="006F739C" w:rsidRPr="00D40128" w:rsidRDefault="006F739C" w:rsidP="00004873">
            <w:pPr>
              <w:jc w:val="center"/>
              <w:rPr>
                <w:rFonts w:asciiTheme="minorBidi" w:hAnsiTheme="minorBidi"/>
                <w:rPrChange w:id="426" w:author="Hao Xu" w:date="2016-04-25T20:18:00Z">
                  <w:rPr/>
                </w:rPrChange>
              </w:rPr>
            </w:pPr>
            <w:r w:rsidRPr="00D40128">
              <w:rPr>
                <w:rFonts w:asciiTheme="minorBidi" w:hAnsiTheme="minorBidi"/>
                <w:rPrChange w:id="427" w:author="Hao Xu" w:date="2016-04-25T20:18:00Z">
                  <w:rPr/>
                </w:rPrChange>
              </w:rPr>
              <w:t>0.981s</w:t>
            </w:r>
          </w:p>
        </w:tc>
      </w:tr>
      <w:tr w:rsidR="006F739C" w:rsidRPr="00D40128" w14:paraId="66F5BF8B" w14:textId="77777777" w:rsidTr="006F739C">
        <w:trPr>
          <w:trHeight w:val="260"/>
        </w:trPr>
        <w:tc>
          <w:tcPr>
            <w:tcW w:w="4621" w:type="dxa"/>
          </w:tcPr>
          <w:p w14:paraId="25984628" w14:textId="77777777" w:rsidR="006F739C" w:rsidRPr="00D40128" w:rsidRDefault="006F739C" w:rsidP="00004873">
            <w:pPr>
              <w:jc w:val="center"/>
              <w:rPr>
                <w:rFonts w:asciiTheme="minorBidi" w:hAnsiTheme="minorBidi"/>
                <w:color w:val="000000"/>
                <w:rPrChange w:id="428" w:author="Hao Xu" w:date="2016-04-25T20:18:00Z">
                  <w:rPr>
                    <w:rFonts w:ascii="Calibri" w:hAnsi="Calibri"/>
                    <w:color w:val="000000"/>
                  </w:rPr>
                </w:rPrChange>
              </w:rPr>
            </w:pPr>
            <w:r w:rsidRPr="00D40128">
              <w:rPr>
                <w:rFonts w:asciiTheme="minorBidi" w:hAnsiTheme="minorBidi"/>
                <w:color w:val="000000"/>
                <w:rPrChange w:id="429" w:author="Hao Xu" w:date="2016-04-25T20:18:00Z">
                  <w:rPr>
                    <w:rFonts w:ascii="Calibri" w:hAnsi="Calibri"/>
                    <w:color w:val="000000"/>
                  </w:rPr>
                </w:rPrChange>
              </w:rPr>
              <w:t>Settling Time</w:t>
            </w:r>
          </w:p>
        </w:tc>
        <w:tc>
          <w:tcPr>
            <w:tcW w:w="4621" w:type="dxa"/>
          </w:tcPr>
          <w:p w14:paraId="5DC8446C" w14:textId="77777777" w:rsidR="006F739C" w:rsidRPr="00D40128" w:rsidRDefault="006F739C" w:rsidP="00004873">
            <w:pPr>
              <w:jc w:val="center"/>
              <w:rPr>
                <w:rFonts w:asciiTheme="minorBidi" w:hAnsiTheme="minorBidi"/>
                <w:rPrChange w:id="430" w:author="Hao Xu" w:date="2016-04-25T20:18:00Z">
                  <w:rPr/>
                </w:rPrChange>
              </w:rPr>
            </w:pPr>
            <w:r w:rsidRPr="00D40128">
              <w:rPr>
                <w:rFonts w:asciiTheme="minorBidi" w:hAnsiTheme="minorBidi"/>
                <w:color w:val="000000"/>
                <w:rPrChange w:id="431" w:author="Hao Xu" w:date="2016-04-25T20:18:00Z">
                  <w:rPr>
                    <w:rFonts w:ascii="Calibri" w:hAnsi="Calibri"/>
                    <w:color w:val="000000"/>
                  </w:rPr>
                </w:rPrChange>
              </w:rPr>
              <w:t>4.79s</w:t>
            </w:r>
          </w:p>
        </w:tc>
      </w:tr>
      <w:tr w:rsidR="006F739C" w:rsidRPr="00D40128" w14:paraId="7C301BCF" w14:textId="77777777" w:rsidTr="006F739C">
        <w:trPr>
          <w:trHeight w:val="270"/>
        </w:trPr>
        <w:tc>
          <w:tcPr>
            <w:tcW w:w="4621" w:type="dxa"/>
          </w:tcPr>
          <w:p w14:paraId="7CC22F4E" w14:textId="77777777" w:rsidR="006F739C" w:rsidRPr="00D40128" w:rsidRDefault="006F739C" w:rsidP="00004873">
            <w:pPr>
              <w:jc w:val="center"/>
              <w:rPr>
                <w:rFonts w:asciiTheme="minorBidi" w:hAnsiTheme="minorBidi"/>
                <w:color w:val="000000"/>
                <w:rPrChange w:id="432" w:author="Hao Xu" w:date="2016-04-25T20:18:00Z">
                  <w:rPr>
                    <w:rFonts w:ascii="Calibri" w:hAnsi="Calibri"/>
                    <w:color w:val="000000"/>
                  </w:rPr>
                </w:rPrChange>
              </w:rPr>
            </w:pPr>
            <w:r w:rsidRPr="00D40128">
              <w:rPr>
                <w:rFonts w:asciiTheme="minorBidi" w:hAnsiTheme="minorBidi"/>
                <w:color w:val="000000"/>
                <w:rPrChange w:id="433" w:author="Hao Xu" w:date="2016-04-25T20:18:00Z">
                  <w:rPr>
                    <w:rFonts w:ascii="Calibri" w:hAnsi="Calibri"/>
                    <w:color w:val="000000"/>
                  </w:rPr>
                </w:rPrChange>
              </w:rPr>
              <w:t>Percentage Overshoot</w:t>
            </w:r>
          </w:p>
        </w:tc>
        <w:tc>
          <w:tcPr>
            <w:tcW w:w="4621" w:type="dxa"/>
          </w:tcPr>
          <w:p w14:paraId="409DAE2F" w14:textId="77777777" w:rsidR="006F739C" w:rsidRPr="00D40128" w:rsidRDefault="006F739C" w:rsidP="00004873">
            <w:pPr>
              <w:jc w:val="center"/>
              <w:rPr>
                <w:rFonts w:asciiTheme="minorBidi" w:hAnsiTheme="minorBidi"/>
                <w:rPrChange w:id="434" w:author="Hao Xu" w:date="2016-04-25T20:18:00Z">
                  <w:rPr/>
                </w:rPrChange>
              </w:rPr>
            </w:pPr>
            <w:r w:rsidRPr="00D40128">
              <w:rPr>
                <w:rFonts w:asciiTheme="minorBidi" w:hAnsiTheme="minorBidi"/>
                <w:color w:val="000000"/>
                <w:rPrChange w:id="435" w:author="Hao Xu" w:date="2016-04-25T20:18:00Z">
                  <w:rPr>
                    <w:rFonts w:ascii="Calibri" w:hAnsi="Calibri"/>
                    <w:color w:val="000000"/>
                  </w:rPr>
                </w:rPrChange>
              </w:rPr>
              <w:t>18.8%</w:t>
            </w:r>
          </w:p>
        </w:tc>
      </w:tr>
      <w:tr w:rsidR="006F739C" w:rsidRPr="00D40128" w14:paraId="269C1459" w14:textId="77777777" w:rsidTr="006F739C">
        <w:trPr>
          <w:trHeight w:val="240"/>
        </w:trPr>
        <w:tc>
          <w:tcPr>
            <w:tcW w:w="4621" w:type="dxa"/>
          </w:tcPr>
          <w:p w14:paraId="5CA7D320" w14:textId="77777777" w:rsidR="006F739C" w:rsidRPr="00D40128" w:rsidRDefault="006F739C" w:rsidP="00004873">
            <w:pPr>
              <w:jc w:val="center"/>
              <w:rPr>
                <w:rFonts w:asciiTheme="minorBidi" w:hAnsiTheme="minorBidi"/>
                <w:color w:val="000000"/>
                <w:rPrChange w:id="436" w:author="Hao Xu" w:date="2016-04-25T20:18:00Z">
                  <w:rPr>
                    <w:rFonts w:ascii="Calibri" w:hAnsi="Calibri"/>
                    <w:color w:val="000000"/>
                  </w:rPr>
                </w:rPrChange>
              </w:rPr>
            </w:pPr>
            <w:r w:rsidRPr="00D40128">
              <w:rPr>
                <w:rFonts w:asciiTheme="minorBidi" w:hAnsiTheme="minorBidi"/>
                <w:color w:val="000000"/>
                <w:rPrChange w:id="437" w:author="Hao Xu" w:date="2016-04-25T20:18:00Z">
                  <w:rPr>
                    <w:rFonts w:ascii="Calibri" w:hAnsi="Calibri"/>
                    <w:color w:val="000000"/>
                  </w:rPr>
                </w:rPrChange>
              </w:rPr>
              <w:t>Phase Margin</w:t>
            </w:r>
          </w:p>
        </w:tc>
        <w:tc>
          <w:tcPr>
            <w:tcW w:w="4621" w:type="dxa"/>
          </w:tcPr>
          <w:p w14:paraId="2D5B6771" w14:textId="77777777" w:rsidR="006F739C" w:rsidRPr="00D40128" w:rsidRDefault="006F739C" w:rsidP="00004873">
            <w:pPr>
              <w:jc w:val="center"/>
              <w:rPr>
                <w:rFonts w:asciiTheme="minorBidi" w:hAnsiTheme="minorBidi"/>
                <w:rPrChange w:id="438" w:author="Hao Xu" w:date="2016-04-25T20:18:00Z">
                  <w:rPr/>
                </w:rPrChange>
              </w:rPr>
            </w:pPr>
            <w:r w:rsidRPr="00D40128">
              <w:rPr>
                <w:rFonts w:asciiTheme="minorBidi" w:hAnsiTheme="minorBidi"/>
                <w:color w:val="000000"/>
                <w:rPrChange w:id="439" w:author="Hao Xu" w:date="2016-04-25T20:18:00Z">
                  <w:rPr>
                    <w:rFonts w:ascii="Calibri" w:hAnsi="Calibri"/>
                    <w:color w:val="000000"/>
                  </w:rPr>
                </w:rPrChange>
              </w:rPr>
              <w:t>55.6</w:t>
            </w:r>
          </w:p>
        </w:tc>
      </w:tr>
      <w:tr w:rsidR="006F739C" w:rsidRPr="00D40128" w14:paraId="283079B1" w14:textId="77777777" w:rsidTr="006F739C">
        <w:trPr>
          <w:trHeight w:val="200"/>
        </w:trPr>
        <w:tc>
          <w:tcPr>
            <w:tcW w:w="4621" w:type="dxa"/>
          </w:tcPr>
          <w:p w14:paraId="4CC559F2" w14:textId="77777777" w:rsidR="006F739C" w:rsidRPr="00D40128" w:rsidRDefault="006F739C" w:rsidP="00004873">
            <w:pPr>
              <w:jc w:val="center"/>
              <w:rPr>
                <w:rFonts w:asciiTheme="minorBidi" w:hAnsiTheme="minorBidi"/>
                <w:color w:val="000000"/>
                <w:rPrChange w:id="440" w:author="Hao Xu" w:date="2016-04-25T20:18:00Z">
                  <w:rPr>
                    <w:rFonts w:ascii="Calibri" w:hAnsi="Calibri"/>
                    <w:color w:val="000000"/>
                  </w:rPr>
                </w:rPrChange>
              </w:rPr>
            </w:pPr>
            <w:r w:rsidRPr="00D40128">
              <w:rPr>
                <w:rFonts w:asciiTheme="minorBidi" w:hAnsiTheme="minorBidi"/>
                <w:color w:val="000000"/>
                <w:rPrChange w:id="441" w:author="Hao Xu" w:date="2016-04-25T20:18:00Z">
                  <w:rPr>
                    <w:rFonts w:ascii="Calibri" w:hAnsi="Calibri"/>
                    <w:color w:val="000000"/>
                  </w:rPr>
                </w:rPrChange>
              </w:rPr>
              <w:t>Gain Margin</w:t>
            </w:r>
          </w:p>
        </w:tc>
        <w:tc>
          <w:tcPr>
            <w:tcW w:w="4621" w:type="dxa"/>
          </w:tcPr>
          <w:p w14:paraId="4A187AEC" w14:textId="77777777" w:rsidR="006F739C" w:rsidRPr="00D40128" w:rsidRDefault="006F739C" w:rsidP="00004873">
            <w:pPr>
              <w:jc w:val="center"/>
              <w:rPr>
                <w:rFonts w:asciiTheme="minorBidi" w:hAnsiTheme="minorBidi"/>
                <w:rPrChange w:id="442" w:author="Hao Xu" w:date="2016-04-25T20:18:00Z">
                  <w:rPr/>
                </w:rPrChange>
              </w:rPr>
            </w:pPr>
            <w:r w:rsidRPr="00D40128">
              <w:rPr>
                <w:rFonts w:asciiTheme="minorBidi" w:hAnsiTheme="minorBidi"/>
                <w:color w:val="000000"/>
                <w:rPrChange w:id="443" w:author="Hao Xu" w:date="2016-04-25T20:18:00Z">
                  <w:rPr>
                    <w:rFonts w:ascii="Calibri" w:hAnsi="Calibri"/>
                    <w:color w:val="000000"/>
                  </w:rPr>
                </w:rPrChange>
              </w:rPr>
              <w:t>27.1dB</w:t>
            </w:r>
          </w:p>
        </w:tc>
      </w:tr>
      <w:tr w:rsidR="006F739C" w:rsidRPr="00D40128" w14:paraId="1791587D" w14:textId="77777777" w:rsidTr="006F739C">
        <w:trPr>
          <w:trHeight w:val="230"/>
        </w:trPr>
        <w:tc>
          <w:tcPr>
            <w:tcW w:w="4621" w:type="dxa"/>
          </w:tcPr>
          <w:p w14:paraId="66B9397D" w14:textId="77777777" w:rsidR="006F739C" w:rsidRPr="00D40128" w:rsidRDefault="006F739C" w:rsidP="00004873">
            <w:pPr>
              <w:jc w:val="center"/>
              <w:rPr>
                <w:rFonts w:asciiTheme="minorBidi" w:hAnsiTheme="minorBidi"/>
                <w:color w:val="000000"/>
                <w:rPrChange w:id="444" w:author="Hao Xu" w:date="2016-04-25T20:18:00Z">
                  <w:rPr>
                    <w:rFonts w:ascii="Calibri" w:hAnsi="Calibri"/>
                    <w:color w:val="000000"/>
                  </w:rPr>
                </w:rPrChange>
              </w:rPr>
            </w:pPr>
            <w:r w:rsidRPr="00D40128">
              <w:rPr>
                <w:rFonts w:asciiTheme="minorBidi" w:hAnsiTheme="minorBidi"/>
                <w:color w:val="000000"/>
                <w:rPrChange w:id="445" w:author="Hao Xu" w:date="2016-04-25T20:18:00Z">
                  <w:rPr>
                    <w:rFonts w:ascii="Calibri" w:hAnsi="Calibri"/>
                    <w:color w:val="000000"/>
                  </w:rPr>
                </w:rPrChange>
              </w:rPr>
              <w:t>Bandwidth</w:t>
            </w:r>
          </w:p>
        </w:tc>
        <w:tc>
          <w:tcPr>
            <w:tcW w:w="4621" w:type="dxa"/>
          </w:tcPr>
          <w:p w14:paraId="6ADF6778" w14:textId="77777777" w:rsidR="006F739C" w:rsidRPr="00D40128" w:rsidRDefault="00F8663E" w:rsidP="00004873">
            <w:pPr>
              <w:jc w:val="center"/>
              <w:rPr>
                <w:rFonts w:asciiTheme="minorBidi" w:hAnsiTheme="minorBidi"/>
                <w:rPrChange w:id="446" w:author="Hao Xu" w:date="2016-04-25T20:18:00Z">
                  <w:rPr/>
                </w:rPrChange>
              </w:rPr>
            </w:pPr>
            <w:r w:rsidRPr="00D40128">
              <w:rPr>
                <w:rFonts w:asciiTheme="minorBidi" w:hAnsiTheme="minorBidi"/>
                <w:color w:val="000000"/>
                <w:rPrChange w:id="447" w:author="Hao Xu" w:date="2016-04-25T20:18:00Z">
                  <w:rPr>
                    <w:rFonts w:ascii="Calibri" w:hAnsi="Calibri"/>
                    <w:color w:val="000000"/>
                  </w:rPr>
                </w:rPrChange>
              </w:rPr>
              <w:t>None</w:t>
            </w:r>
          </w:p>
        </w:tc>
      </w:tr>
      <w:tr w:rsidR="006F739C" w:rsidRPr="00D40128" w14:paraId="3887C6DB" w14:textId="77777777" w:rsidTr="006F739C">
        <w:trPr>
          <w:trHeight w:val="230"/>
        </w:trPr>
        <w:tc>
          <w:tcPr>
            <w:tcW w:w="4621" w:type="dxa"/>
          </w:tcPr>
          <w:p w14:paraId="3DFC6A7C" w14:textId="77777777" w:rsidR="006F739C" w:rsidRPr="00D40128" w:rsidRDefault="006F739C" w:rsidP="00004873">
            <w:pPr>
              <w:jc w:val="center"/>
              <w:rPr>
                <w:rFonts w:asciiTheme="minorBidi" w:hAnsiTheme="minorBidi"/>
                <w:color w:val="000000"/>
                <w:rPrChange w:id="448" w:author="Hao Xu" w:date="2016-04-25T20:18:00Z">
                  <w:rPr>
                    <w:rFonts w:ascii="Calibri" w:hAnsi="Calibri"/>
                    <w:color w:val="000000"/>
                  </w:rPr>
                </w:rPrChange>
              </w:rPr>
            </w:pPr>
            <w:r w:rsidRPr="00D40128">
              <w:rPr>
                <w:rFonts w:asciiTheme="minorBidi" w:hAnsiTheme="minorBidi"/>
                <w:color w:val="000000"/>
                <w:rPrChange w:id="449" w:author="Hao Xu" w:date="2016-04-25T20:18:00Z">
                  <w:rPr>
                    <w:rFonts w:ascii="Calibri" w:hAnsi="Calibri"/>
                    <w:color w:val="000000"/>
                  </w:rPr>
                </w:rPrChange>
              </w:rPr>
              <w:lastRenderedPageBreak/>
              <w:t>Peak Magnitude</w:t>
            </w:r>
          </w:p>
        </w:tc>
        <w:tc>
          <w:tcPr>
            <w:tcW w:w="4621" w:type="dxa"/>
          </w:tcPr>
          <w:p w14:paraId="178DDDEF" w14:textId="77777777" w:rsidR="006F739C" w:rsidRPr="00D40128" w:rsidRDefault="00F8663E" w:rsidP="00004873">
            <w:pPr>
              <w:jc w:val="center"/>
              <w:rPr>
                <w:rFonts w:asciiTheme="minorBidi" w:hAnsiTheme="minorBidi"/>
                <w:rPrChange w:id="450" w:author="Hao Xu" w:date="2016-04-25T20:18:00Z">
                  <w:rPr/>
                </w:rPrChange>
              </w:rPr>
            </w:pPr>
            <w:r w:rsidRPr="00D40128">
              <w:rPr>
                <w:rFonts w:asciiTheme="minorBidi" w:hAnsiTheme="minorBidi"/>
                <w:color w:val="000000"/>
                <w:rPrChange w:id="451" w:author="Hao Xu" w:date="2016-04-25T20:18:00Z">
                  <w:rPr>
                    <w:rFonts w:ascii="Calibri" w:hAnsi="Calibri"/>
                    <w:color w:val="000000"/>
                  </w:rPr>
                </w:rPrChange>
              </w:rPr>
              <w:t>None</w:t>
            </w:r>
          </w:p>
        </w:tc>
      </w:tr>
      <w:tr w:rsidR="006F739C" w:rsidRPr="00D40128" w14:paraId="400C74AB" w14:textId="77777777" w:rsidTr="006F739C">
        <w:trPr>
          <w:trHeight w:val="410"/>
        </w:trPr>
        <w:tc>
          <w:tcPr>
            <w:tcW w:w="4621" w:type="dxa"/>
          </w:tcPr>
          <w:p w14:paraId="4BE49FC4" w14:textId="77777777" w:rsidR="006F739C" w:rsidRPr="00D40128" w:rsidRDefault="006F739C" w:rsidP="00004873">
            <w:pPr>
              <w:jc w:val="center"/>
              <w:rPr>
                <w:rFonts w:asciiTheme="minorBidi" w:hAnsiTheme="minorBidi"/>
                <w:color w:val="000000"/>
                <w:rPrChange w:id="452" w:author="Hao Xu" w:date="2016-04-25T20:18:00Z">
                  <w:rPr>
                    <w:rFonts w:ascii="Calibri" w:hAnsi="Calibri"/>
                    <w:color w:val="000000"/>
                  </w:rPr>
                </w:rPrChange>
              </w:rPr>
            </w:pPr>
            <w:r w:rsidRPr="00D40128">
              <w:rPr>
                <w:rFonts w:asciiTheme="minorBidi" w:hAnsiTheme="minorBidi"/>
                <w:color w:val="000000"/>
                <w:rPrChange w:id="453" w:author="Hao Xu" w:date="2016-04-25T20:18:00Z">
                  <w:rPr>
                    <w:rFonts w:ascii="Calibri" w:hAnsi="Calibri"/>
                    <w:color w:val="000000"/>
                  </w:rPr>
                </w:rPrChange>
              </w:rPr>
              <w:t>Resonant  frequency None</w:t>
            </w:r>
          </w:p>
        </w:tc>
        <w:tc>
          <w:tcPr>
            <w:tcW w:w="4621" w:type="dxa"/>
          </w:tcPr>
          <w:p w14:paraId="1CD204BC" w14:textId="77777777" w:rsidR="006F739C" w:rsidRPr="00D40128" w:rsidRDefault="006F739C" w:rsidP="00004873">
            <w:pPr>
              <w:jc w:val="center"/>
              <w:rPr>
                <w:rFonts w:asciiTheme="minorBidi" w:hAnsiTheme="minorBidi"/>
                <w:rPrChange w:id="454" w:author="Hao Xu" w:date="2016-04-25T20:18:00Z">
                  <w:rPr/>
                </w:rPrChange>
              </w:rPr>
            </w:pPr>
            <w:r w:rsidRPr="00D40128">
              <w:rPr>
                <w:rFonts w:asciiTheme="minorBidi" w:hAnsiTheme="minorBidi"/>
                <w:rPrChange w:id="455" w:author="Hao Xu" w:date="2016-04-25T20:18:00Z">
                  <w:rPr/>
                </w:rPrChange>
              </w:rPr>
              <w:t>None</w:t>
            </w:r>
          </w:p>
        </w:tc>
      </w:tr>
    </w:tbl>
    <w:p w14:paraId="38E48BD4" w14:textId="77777777" w:rsidR="0047321E" w:rsidRPr="00D40128" w:rsidRDefault="0047321E">
      <w:pPr>
        <w:rPr>
          <w:rFonts w:asciiTheme="minorBidi" w:hAnsiTheme="minorBidi"/>
          <w:rPrChange w:id="456" w:author="Hao Xu" w:date="2016-04-25T20:18:00Z">
            <w:rPr/>
          </w:rPrChange>
        </w:rPr>
      </w:pPr>
      <w:r w:rsidRPr="00D40128">
        <w:rPr>
          <w:rFonts w:asciiTheme="minorBidi" w:hAnsiTheme="minorBidi"/>
          <w:rPrChange w:id="457" w:author="Hao Xu" w:date="2016-04-25T20:18:00Z">
            <w:rPr/>
          </w:rPrChange>
        </w:rPr>
        <w:br w:type="page"/>
      </w:r>
    </w:p>
    <w:p w14:paraId="32D51756" w14:textId="76F7EA5A" w:rsidR="0092260E" w:rsidRPr="00D40128" w:rsidRDefault="007B4A7D" w:rsidP="005D55B5">
      <w:pPr>
        <w:rPr>
          <w:ins w:id="458" w:author="Hao Xu" w:date="2016-04-25T20:18:00Z"/>
          <w:rFonts w:asciiTheme="minorBidi" w:hAnsiTheme="minorBidi"/>
          <w:b/>
          <w:bCs/>
          <w:color w:val="000000"/>
        </w:rPr>
      </w:pPr>
      <w:del w:id="459" w:author="Hao Xu" w:date="2016-04-25T20:18:00Z">
        <w:r w:rsidRPr="00227C6A">
          <w:rPr>
            <w:rFonts w:ascii="Calibri" w:hAnsi="Calibri"/>
            <w:b/>
            <w:bCs/>
            <w:color w:val="000000"/>
          </w:rPr>
          <w:lastRenderedPageBreak/>
          <w:delText xml:space="preserve">2. </w:delText>
        </w:r>
      </w:del>
      <w:ins w:id="460" w:author="Hao Xu" w:date="2016-04-25T20:18:00Z">
        <w:r w:rsidR="0092260E" w:rsidRPr="00D40128">
          <w:rPr>
            <w:rStyle w:val="Heading2Char"/>
            <w:rFonts w:asciiTheme="minorBidi" w:hAnsiTheme="minorBidi" w:cstheme="minorBidi"/>
          </w:rPr>
          <w:t>Question2</w:t>
        </w:r>
        <w:r w:rsidRPr="00D40128">
          <w:rPr>
            <w:rFonts w:asciiTheme="minorBidi" w:hAnsiTheme="minorBidi"/>
            <w:b/>
            <w:bCs/>
            <w:color w:val="000000"/>
          </w:rPr>
          <w:t xml:space="preserve"> </w:t>
        </w:r>
      </w:ins>
    </w:p>
    <w:p w14:paraId="33ED177C" w14:textId="77777777" w:rsidR="007B4A7D" w:rsidRPr="00D40128" w:rsidRDefault="007B4A7D" w:rsidP="005D55B5">
      <w:pPr>
        <w:rPr>
          <w:rFonts w:asciiTheme="minorBidi" w:hAnsiTheme="minorBidi"/>
          <w:b/>
          <w:color w:val="000000"/>
          <w:sz w:val="18"/>
          <w:rPrChange w:id="461" w:author="Hao Xu" w:date="2016-04-25T20:18:00Z">
            <w:rPr>
              <w:rFonts w:ascii="Cambria Math" w:hAnsi="Cambria Math"/>
              <w:b/>
              <w:color w:val="000000"/>
              <w:sz w:val="18"/>
            </w:rPr>
          </w:rPrChange>
        </w:rPr>
      </w:pPr>
      <w:r w:rsidRPr="00D40128">
        <w:rPr>
          <w:rFonts w:asciiTheme="minorBidi" w:hAnsiTheme="minorBidi"/>
          <w:b/>
          <w:color w:val="000000"/>
          <w:rPrChange w:id="462" w:author="Hao Xu" w:date="2016-04-25T20:18:00Z">
            <w:rPr>
              <w:rFonts w:ascii="Calibri" w:hAnsi="Calibri"/>
              <w:b/>
              <w:color w:val="000000"/>
            </w:rPr>
          </w:rPrChange>
        </w:rPr>
        <w:t>[35 marks] Consider again the unity feedback servo system with a plant transfer function given by:</w:t>
      </w:r>
      <w:r w:rsidRPr="00D40128">
        <w:rPr>
          <w:rFonts w:asciiTheme="minorBidi" w:hAnsiTheme="minorBidi"/>
          <w:b/>
          <w:color w:val="000000"/>
          <w:rPrChange w:id="463" w:author="Hao Xu" w:date="2016-04-25T20:18:00Z">
            <w:rPr>
              <w:rFonts w:ascii="Calibri" w:hAnsi="Calibri"/>
              <w:b/>
              <w:color w:val="000000"/>
            </w:rPr>
          </w:rPrChange>
        </w:rPr>
        <w:br/>
      </w:r>
      <w:r w:rsidRPr="00D40128">
        <w:rPr>
          <w:rFonts w:ascii="Cambria Math" w:hAnsi="Cambria Math" w:cs="Cambria Math"/>
          <w:b/>
          <w:bCs/>
          <w:color w:val="000000"/>
          <w:sz w:val="18"/>
          <w:szCs w:val="18"/>
        </w:rPr>
        <w:t>𝐺</w:t>
      </w:r>
      <w:r w:rsidRPr="00D40128">
        <w:rPr>
          <w:rFonts w:asciiTheme="minorBidi" w:hAnsiTheme="minorBidi"/>
          <w:b/>
          <w:color w:val="000000"/>
          <w:sz w:val="18"/>
          <w:rPrChange w:id="464" w:author="Hao Xu" w:date="2016-04-25T20:18:00Z">
            <w:rPr>
              <w:rFonts w:ascii="Cambria Math" w:hAnsi="Cambria Math"/>
              <w:b/>
              <w:color w:val="000000"/>
              <w:sz w:val="18"/>
            </w:rPr>
          </w:rPrChange>
        </w:rPr>
        <w:t>(</w:t>
      </w:r>
      <w:r w:rsidRPr="00D40128">
        <w:rPr>
          <w:rFonts w:ascii="Cambria Math" w:hAnsi="Cambria Math" w:cs="Cambria Math"/>
          <w:b/>
          <w:bCs/>
          <w:color w:val="000000"/>
          <w:sz w:val="18"/>
          <w:szCs w:val="18"/>
        </w:rPr>
        <w:t>𝑠</w:t>
      </w:r>
      <w:r w:rsidRPr="00D40128">
        <w:rPr>
          <w:rFonts w:asciiTheme="minorBidi" w:hAnsiTheme="minorBidi"/>
          <w:b/>
          <w:color w:val="000000"/>
          <w:sz w:val="18"/>
          <w:rPrChange w:id="465" w:author="Hao Xu" w:date="2016-04-25T20:18:00Z">
            <w:rPr>
              <w:rFonts w:ascii="Cambria Math" w:hAnsi="Cambria Math"/>
              <w:b/>
              <w:color w:val="000000"/>
              <w:sz w:val="18"/>
            </w:rPr>
          </w:rPrChange>
        </w:rPr>
        <w:t>) =5000/</w:t>
      </w:r>
      <w:r w:rsidRPr="00D40128">
        <w:rPr>
          <w:rFonts w:ascii="Cambria Math" w:hAnsi="Cambria Math" w:cs="Cambria Math"/>
          <w:b/>
          <w:bCs/>
          <w:color w:val="000000"/>
          <w:sz w:val="18"/>
          <w:szCs w:val="18"/>
        </w:rPr>
        <w:t>𝑠</w:t>
      </w:r>
      <w:r w:rsidRPr="00D40128">
        <w:rPr>
          <w:rFonts w:asciiTheme="minorBidi" w:hAnsiTheme="minorBidi"/>
          <w:b/>
          <w:color w:val="000000"/>
          <w:sz w:val="18"/>
          <w:rPrChange w:id="466" w:author="Hao Xu" w:date="2016-04-25T20:18:00Z">
            <w:rPr>
              <w:rFonts w:ascii="Cambria Math" w:hAnsi="Cambria Math"/>
              <w:b/>
              <w:color w:val="000000"/>
              <w:sz w:val="18"/>
            </w:rPr>
          </w:rPrChange>
        </w:rPr>
        <w:t>(</w:t>
      </w:r>
      <w:r w:rsidRPr="00D40128">
        <w:rPr>
          <w:rFonts w:ascii="Cambria Math" w:hAnsi="Cambria Math" w:cs="Cambria Math"/>
          <w:b/>
          <w:bCs/>
          <w:color w:val="000000"/>
          <w:sz w:val="18"/>
          <w:szCs w:val="18"/>
        </w:rPr>
        <w:t>𝑠</w:t>
      </w:r>
      <w:r w:rsidRPr="00D40128">
        <w:rPr>
          <w:rFonts w:asciiTheme="minorBidi" w:hAnsiTheme="minorBidi"/>
          <w:b/>
          <w:color w:val="000000"/>
          <w:sz w:val="18"/>
          <w:rPrChange w:id="467" w:author="Hao Xu" w:date="2016-04-25T20:18:00Z">
            <w:rPr>
              <w:rFonts w:ascii="Cambria Math" w:hAnsi="Cambria Math"/>
              <w:b/>
              <w:color w:val="000000"/>
              <w:sz w:val="18"/>
            </w:rPr>
          </w:rPrChange>
        </w:rPr>
        <w:t xml:space="preserve"> + .3)(</w:t>
      </w:r>
      <w:r w:rsidRPr="00D40128">
        <w:rPr>
          <w:rFonts w:ascii="Cambria Math" w:hAnsi="Cambria Math" w:cs="Cambria Math"/>
          <w:b/>
          <w:bCs/>
          <w:color w:val="000000"/>
          <w:sz w:val="18"/>
          <w:szCs w:val="18"/>
        </w:rPr>
        <w:t>𝑠</w:t>
      </w:r>
      <w:r w:rsidRPr="00D40128">
        <w:rPr>
          <w:rFonts w:asciiTheme="minorBidi" w:hAnsiTheme="minorBidi"/>
          <w:b/>
          <w:color w:val="000000"/>
          <w:sz w:val="18"/>
          <w:rPrChange w:id="468" w:author="Hao Xu" w:date="2016-04-25T20:18:00Z">
            <w:rPr>
              <w:rFonts w:ascii="Cambria Math" w:hAnsi="Cambria Math"/>
              <w:b/>
              <w:color w:val="000000"/>
              <w:sz w:val="18"/>
            </w:rPr>
          </w:rPrChange>
        </w:rPr>
        <w:t xml:space="preserve"> + 22)(</w:t>
      </w:r>
      <w:r w:rsidRPr="00D40128">
        <w:rPr>
          <w:rFonts w:ascii="Cambria Math" w:hAnsi="Cambria Math" w:cs="Cambria Math"/>
          <w:b/>
          <w:bCs/>
          <w:color w:val="000000"/>
          <w:sz w:val="18"/>
          <w:szCs w:val="18"/>
        </w:rPr>
        <w:t>𝑠</w:t>
      </w:r>
      <w:r w:rsidRPr="00D40128">
        <w:rPr>
          <w:rFonts w:asciiTheme="minorBidi" w:hAnsiTheme="minorBidi"/>
          <w:b/>
          <w:color w:val="000000"/>
          <w:sz w:val="18"/>
          <w:rPrChange w:id="469" w:author="Hao Xu" w:date="2016-04-25T20:18:00Z">
            <w:rPr>
              <w:rFonts w:ascii="Cambria Math" w:hAnsi="Cambria Math"/>
              <w:b/>
              <w:color w:val="000000"/>
              <w:sz w:val="18"/>
            </w:rPr>
          </w:rPrChange>
        </w:rPr>
        <w:t xml:space="preserve"> + 100)</w:t>
      </w:r>
    </w:p>
    <w:p w14:paraId="29AAB056" w14:textId="77777777" w:rsidR="007B4A7D" w:rsidRPr="00D40128" w:rsidRDefault="007B4A7D" w:rsidP="005D55B5">
      <w:pPr>
        <w:rPr>
          <w:rFonts w:asciiTheme="minorBidi" w:hAnsiTheme="minorBidi"/>
          <w:b/>
          <w:color w:val="000000"/>
          <w:rPrChange w:id="470" w:author="Hao Xu" w:date="2016-04-25T20:18:00Z">
            <w:rPr>
              <w:rFonts w:ascii="Calibri" w:hAnsi="Calibri"/>
              <w:b/>
              <w:color w:val="000000"/>
            </w:rPr>
          </w:rPrChange>
        </w:rPr>
      </w:pPr>
      <w:r w:rsidRPr="00D40128">
        <w:rPr>
          <w:rFonts w:asciiTheme="minorBidi" w:hAnsiTheme="minorBidi"/>
          <w:b/>
          <w:color w:val="000000"/>
          <w:rPrChange w:id="471" w:author="Hao Xu" w:date="2016-04-25T20:18:00Z">
            <w:rPr>
              <w:rFonts w:ascii="Cambria Math" w:hAnsi="Cambria Math"/>
              <w:b/>
              <w:color w:val="000000"/>
            </w:rPr>
          </w:rPrChange>
        </w:rPr>
        <w:t xml:space="preserve"> a. Using the root locus approach, design a phase lead compensator to meet the following performance specifications:</w:t>
      </w:r>
      <w:r w:rsidRPr="00D40128">
        <w:rPr>
          <w:rFonts w:asciiTheme="minorBidi" w:hAnsiTheme="minorBidi"/>
          <w:b/>
          <w:color w:val="000000"/>
          <w:rPrChange w:id="472" w:author="Hao Xu" w:date="2016-04-25T20:18:00Z">
            <w:rPr>
              <w:rFonts w:ascii="Cambria Math" w:hAnsi="Cambria Math"/>
              <w:b/>
              <w:color w:val="000000"/>
            </w:rPr>
          </w:rPrChange>
        </w:rPr>
        <w:br/>
      </w:r>
      <w:r w:rsidRPr="00D40128">
        <w:rPr>
          <w:rFonts w:asciiTheme="minorBidi" w:hAnsiTheme="minorBidi"/>
          <w:b/>
          <w:color w:val="000000"/>
          <w:rPrChange w:id="473" w:author="Hao Xu" w:date="2016-04-25T20:18:00Z">
            <w:rPr>
              <w:rFonts w:ascii="Symbol" w:hAnsi="Symbol"/>
              <w:b/>
              <w:color w:val="000000"/>
            </w:rPr>
          </w:rPrChange>
        </w:rPr>
        <w:sym w:font="Symbol" w:char="F0B7"/>
      </w:r>
      <w:r w:rsidRPr="00D40128">
        <w:rPr>
          <w:rFonts w:asciiTheme="minorBidi" w:hAnsiTheme="minorBidi"/>
          <w:b/>
          <w:color w:val="000000"/>
          <w:rPrChange w:id="474" w:author="Hao Xu" w:date="2016-04-25T20:18:00Z">
            <w:rPr>
              <w:rFonts w:ascii="Symbol" w:hAnsi="Symbol"/>
              <w:b/>
              <w:color w:val="000000"/>
            </w:rPr>
          </w:rPrChange>
        </w:rPr>
        <w:t>The settling time resulting from a step input to be less than 4s</w:t>
      </w:r>
      <w:r w:rsidRPr="00D40128">
        <w:rPr>
          <w:rFonts w:asciiTheme="minorBidi" w:hAnsiTheme="minorBidi"/>
          <w:b/>
          <w:color w:val="000000"/>
          <w:rPrChange w:id="475" w:author="Hao Xu" w:date="2016-04-25T20:18:00Z">
            <w:rPr>
              <w:rFonts w:ascii="Calibri" w:hAnsi="Calibri"/>
              <w:b/>
              <w:color w:val="000000"/>
            </w:rPr>
          </w:rPrChange>
        </w:rPr>
        <w:br/>
      </w:r>
      <w:r w:rsidRPr="00D40128">
        <w:rPr>
          <w:rFonts w:asciiTheme="minorBidi" w:hAnsiTheme="minorBidi"/>
          <w:b/>
          <w:color w:val="000000"/>
          <w:rPrChange w:id="476" w:author="Hao Xu" w:date="2016-04-25T20:18:00Z">
            <w:rPr>
              <w:rFonts w:ascii="Symbol" w:hAnsi="Symbol"/>
              <w:b/>
              <w:color w:val="000000"/>
            </w:rPr>
          </w:rPrChange>
        </w:rPr>
        <w:sym w:font="Symbol" w:char="F0B7"/>
      </w:r>
      <w:r w:rsidRPr="00D40128">
        <w:rPr>
          <w:rFonts w:asciiTheme="minorBidi" w:hAnsiTheme="minorBidi"/>
          <w:b/>
          <w:color w:val="000000"/>
          <w:rPrChange w:id="477" w:author="Hao Xu" w:date="2016-04-25T20:18:00Z">
            <w:rPr>
              <w:rFonts w:ascii="Symbol" w:hAnsi="Symbol"/>
              <w:b/>
              <w:color w:val="000000"/>
            </w:rPr>
          </w:rPrChange>
        </w:rPr>
        <w:t xml:space="preserve">The overshoot is less than 15% Describe clearly each stage of your design. If performance specifications are not met first time try to refine the lead compensator. </w:t>
      </w:r>
    </w:p>
    <w:p w14:paraId="143BA73D" w14:textId="17CCCF64" w:rsidR="00840B79" w:rsidRPr="00D40128" w:rsidRDefault="00D87615" w:rsidP="005D55B5">
      <w:pPr>
        <w:rPr>
          <w:rFonts w:asciiTheme="minorBidi" w:hAnsiTheme="minorBidi"/>
          <w:color w:val="000000"/>
          <w:rPrChange w:id="478" w:author="Hao Xu" w:date="2016-04-25T20:18:00Z">
            <w:rPr>
              <w:rFonts w:ascii="Calibri" w:hAnsi="Calibri"/>
              <w:color w:val="000000"/>
            </w:rPr>
          </w:rPrChange>
        </w:rPr>
      </w:pPr>
      <w:del w:id="479" w:author="Hao Xu" w:date="2016-04-25T20:18:00Z">
        <w:r w:rsidRPr="00651B1C">
          <w:rPr>
            <w:rFonts w:ascii="Calibri" w:hAnsi="Calibri"/>
            <w:color w:val="000000"/>
          </w:rPr>
          <w:delText xml:space="preserve">Picked </w:delText>
        </w:r>
        <w:r w:rsidR="00C57CA9" w:rsidRPr="00651B1C">
          <w:rPr>
            <w:rFonts w:ascii="Calibri" w:hAnsi="Calibri"/>
            <w:color w:val="000000"/>
          </w:rPr>
          <w:delText>peek</w:delText>
        </w:r>
      </w:del>
      <w:ins w:id="480" w:author="Hao Xu" w:date="2016-04-25T20:18:00Z">
        <w:r w:rsidR="007470E7" w:rsidRPr="00D40128">
          <w:rPr>
            <w:rFonts w:asciiTheme="minorBidi" w:hAnsiTheme="minorBidi"/>
            <w:color w:val="000000"/>
          </w:rPr>
          <w:t>I have p</w:t>
        </w:r>
        <w:r w:rsidRPr="00D40128">
          <w:rPr>
            <w:rFonts w:asciiTheme="minorBidi" w:hAnsiTheme="minorBidi"/>
            <w:color w:val="000000"/>
          </w:rPr>
          <w:t xml:space="preserve">icked </w:t>
        </w:r>
        <w:r w:rsidR="007470E7" w:rsidRPr="00D40128">
          <w:rPr>
            <w:rFonts w:asciiTheme="minorBidi" w:hAnsiTheme="minorBidi"/>
            <w:color w:val="000000"/>
          </w:rPr>
          <w:t>pea</w:t>
        </w:r>
        <w:r w:rsidR="00C57CA9" w:rsidRPr="00D40128">
          <w:rPr>
            <w:rFonts w:asciiTheme="minorBidi" w:hAnsiTheme="minorBidi"/>
            <w:color w:val="000000"/>
          </w:rPr>
          <w:t>k</w:t>
        </w:r>
      </w:ins>
      <w:r w:rsidR="00C57CA9" w:rsidRPr="00D40128">
        <w:rPr>
          <w:rFonts w:asciiTheme="minorBidi" w:hAnsiTheme="minorBidi"/>
          <w:color w:val="000000"/>
          <w:rPrChange w:id="481" w:author="Hao Xu" w:date="2016-04-25T20:18:00Z">
            <w:rPr>
              <w:rFonts w:ascii="Calibri" w:hAnsi="Calibri"/>
              <w:color w:val="000000"/>
            </w:rPr>
          </w:rPrChange>
        </w:rPr>
        <w:t xml:space="preserve"> </w:t>
      </w:r>
      <w:r w:rsidRPr="00D40128">
        <w:rPr>
          <w:rFonts w:asciiTheme="minorBidi" w:hAnsiTheme="minorBidi"/>
          <w:color w:val="000000"/>
          <w:rPrChange w:id="482" w:author="Hao Xu" w:date="2016-04-25T20:18:00Z">
            <w:rPr>
              <w:rFonts w:ascii="Calibri" w:hAnsi="Calibri"/>
              <w:color w:val="000000"/>
            </w:rPr>
          </w:rPrChange>
        </w:rPr>
        <w:t>overshoot as 10%</w:t>
      </w:r>
      <w:r w:rsidR="007470E7" w:rsidRPr="00D40128">
        <w:rPr>
          <w:rFonts w:asciiTheme="minorBidi" w:hAnsiTheme="minorBidi"/>
          <w:color w:val="000000"/>
          <w:rPrChange w:id="483" w:author="Hao Xu" w:date="2016-04-25T20:18:00Z">
            <w:rPr>
              <w:rFonts w:ascii="Calibri" w:hAnsi="Calibri"/>
              <w:color w:val="000000"/>
            </w:rPr>
          </w:rPrChange>
        </w:rPr>
        <w:t xml:space="preserve">, </w:t>
      </w:r>
      <w:del w:id="484" w:author="Hao Xu" w:date="2016-04-25T20:18:00Z">
        <w:r w:rsidR="00F85F0C">
          <w:rPr>
            <w:rFonts w:ascii="Calibri" w:hAnsi="Calibri"/>
            <w:color w:val="000000"/>
          </w:rPr>
          <w:delText>from</w:delText>
        </w:r>
      </w:del>
      <w:ins w:id="485" w:author="Hao Xu" w:date="2016-04-25T20:18:00Z">
        <w:r w:rsidR="007470E7" w:rsidRPr="00D40128">
          <w:rPr>
            <w:rFonts w:asciiTheme="minorBidi" w:hAnsiTheme="minorBidi"/>
            <w:color w:val="000000"/>
          </w:rPr>
          <w:t>with</w:t>
        </w:r>
      </w:ins>
      <w:r w:rsidR="007470E7" w:rsidRPr="00D40128">
        <w:rPr>
          <w:rFonts w:asciiTheme="minorBidi" w:hAnsiTheme="minorBidi"/>
          <w:color w:val="000000"/>
          <w:rPrChange w:id="486" w:author="Hao Xu" w:date="2016-04-25T20:18:00Z">
            <w:rPr>
              <w:rFonts w:ascii="Calibri" w:hAnsi="Calibri"/>
              <w:color w:val="000000"/>
            </w:rPr>
          </w:rPrChange>
        </w:rPr>
        <w:t xml:space="preserve"> the equation below</w:t>
      </w:r>
      <w:del w:id="487" w:author="Hao Xu" w:date="2016-04-25T20:18:00Z">
        <w:r w:rsidR="00F85F0C">
          <w:rPr>
            <w:rFonts w:ascii="Calibri" w:hAnsi="Calibri"/>
            <w:color w:val="000000"/>
          </w:rPr>
          <w:delText>,</w:delText>
        </w:r>
      </w:del>
      <w:r w:rsidR="00F85F0C" w:rsidRPr="00D40128">
        <w:rPr>
          <w:rFonts w:asciiTheme="minorBidi" w:hAnsiTheme="minorBidi"/>
          <w:color w:val="000000"/>
          <w:rPrChange w:id="488" w:author="Hao Xu" w:date="2016-04-25T20:18:00Z">
            <w:rPr>
              <w:rFonts w:ascii="Calibri" w:hAnsi="Calibri"/>
              <w:color w:val="000000"/>
            </w:rPr>
          </w:rPrChange>
        </w:rPr>
        <w:t xml:space="preserve"> the damping ratio can be worked out.</w:t>
      </w:r>
    </w:p>
    <w:p w14:paraId="69CF5CB9" w14:textId="77777777" w:rsidR="00935809" w:rsidRDefault="008C34B3" w:rsidP="00935809">
      <w:pPr>
        <w:keepNext/>
        <w:jc w:val="center"/>
        <w:rPr>
          <w:del w:id="489" w:author="Hao Xu" w:date="2016-04-25T20:18:00Z"/>
        </w:rPr>
      </w:pPr>
      <w:del w:id="490" w:author="Hao Xu" w:date="2016-04-25T20:18:00Z">
        <w:r w:rsidRPr="008C34B3">
          <w:rPr>
            <w:position w:val="-64"/>
          </w:rPr>
          <w:object w:dxaOrig="2700" w:dyaOrig="1400" w14:anchorId="273CFD55">
            <v:shape id="_x0000_i1049" type="#_x0000_t75" style="width:135pt;height:69.75pt" o:ole="">
              <v:imagedata r:id="rId36" o:title=""/>
            </v:shape>
            <o:OLEObject Type="Embed" ProgID="Equation.3" ShapeID="_x0000_i1049" DrawAspect="Content" ObjectID="_1523120869" r:id="rId37"/>
          </w:object>
        </w:r>
      </w:del>
    </w:p>
    <w:p w14:paraId="4F8B9A63" w14:textId="77777777" w:rsidR="00935809" w:rsidRPr="00D40128" w:rsidRDefault="008C34B3" w:rsidP="00935809">
      <w:pPr>
        <w:keepNext/>
        <w:jc w:val="center"/>
        <w:rPr>
          <w:ins w:id="491" w:author="Hao Xu" w:date="2016-04-25T20:18:00Z"/>
          <w:rFonts w:asciiTheme="minorBidi" w:hAnsiTheme="minorBidi"/>
        </w:rPr>
      </w:pPr>
      <w:ins w:id="492" w:author="Hao Xu" w:date="2016-04-25T20:18:00Z">
        <w:r w:rsidRPr="00D40128">
          <w:rPr>
            <w:rFonts w:asciiTheme="minorBidi" w:hAnsiTheme="minorBidi"/>
            <w:position w:val="-64"/>
          </w:rPr>
          <w:object w:dxaOrig="2700" w:dyaOrig="1400" w14:anchorId="773DAFA1">
            <v:shape id="_x0000_i1034" type="#_x0000_t75" style="width:135pt;height:69.75pt" o:ole="">
              <v:imagedata r:id="rId36" o:title=""/>
            </v:shape>
            <o:OLEObject Type="Embed" ProgID="Equation.3" ShapeID="_x0000_i1034" DrawAspect="Content" ObjectID="_1523120870" r:id="rId38"/>
          </w:object>
        </w:r>
      </w:ins>
    </w:p>
    <w:p w14:paraId="39AEAFE4" w14:textId="77777777" w:rsidR="00D87615" w:rsidRPr="00D40128" w:rsidRDefault="00935809" w:rsidP="00935809">
      <w:pPr>
        <w:pStyle w:val="Caption"/>
        <w:jc w:val="center"/>
        <w:rPr>
          <w:rFonts w:asciiTheme="minorBidi" w:hAnsiTheme="minorBidi"/>
          <w:color w:val="000000"/>
          <w:rPrChange w:id="493" w:author="Hao Xu" w:date="2016-04-25T20:18:00Z">
            <w:rPr>
              <w:rFonts w:ascii="Calibri" w:hAnsi="Calibri"/>
              <w:color w:val="000000"/>
            </w:rPr>
          </w:rPrChange>
        </w:rPr>
      </w:pPr>
      <w:r w:rsidRPr="00D40128">
        <w:rPr>
          <w:rFonts w:asciiTheme="minorBidi" w:hAnsiTheme="minorBidi"/>
          <w:rPrChange w:id="494" w:author="Hao Xu" w:date="2016-04-25T20:18:00Z">
            <w:rPr/>
          </w:rPrChange>
        </w:rPr>
        <w:t xml:space="preserve">Equation </w:t>
      </w:r>
      <w:r w:rsidR="00FF2E63" w:rsidRPr="00D40128">
        <w:rPr>
          <w:rFonts w:asciiTheme="minorBidi" w:hAnsiTheme="minorBidi"/>
          <w:rPrChange w:id="495" w:author="Hao Xu" w:date="2016-04-25T20:18:00Z">
            <w:rPr/>
          </w:rPrChange>
        </w:rPr>
        <w:fldChar w:fldCharType="begin"/>
      </w:r>
      <w:r w:rsidR="00FF2E63" w:rsidRPr="00D40128">
        <w:rPr>
          <w:rFonts w:asciiTheme="minorBidi" w:hAnsiTheme="minorBidi"/>
          <w:rPrChange w:id="496" w:author="Hao Xu" w:date="2016-04-25T20:18:00Z">
            <w:rPr/>
          </w:rPrChange>
        </w:rPr>
        <w:instrText xml:space="preserve"> SEQ Equation \* ARABIC </w:instrText>
      </w:r>
      <w:r w:rsidR="00FF2E63" w:rsidRPr="00D40128">
        <w:rPr>
          <w:rFonts w:asciiTheme="minorBidi" w:hAnsiTheme="minorBidi"/>
          <w:rPrChange w:id="497" w:author="Hao Xu" w:date="2016-04-25T20:18:00Z">
            <w:rPr/>
          </w:rPrChange>
        </w:rPr>
        <w:fldChar w:fldCharType="separate"/>
      </w:r>
      <w:r w:rsidR="000769B2" w:rsidRPr="00D40128">
        <w:rPr>
          <w:rFonts w:asciiTheme="minorBidi" w:hAnsiTheme="minorBidi"/>
          <w:rPrChange w:id="498" w:author="Hao Xu" w:date="2016-04-25T20:18:00Z">
            <w:rPr/>
          </w:rPrChange>
        </w:rPr>
        <w:t>25</w:t>
      </w:r>
      <w:r w:rsidR="00FF2E63" w:rsidRPr="00D40128">
        <w:rPr>
          <w:rFonts w:asciiTheme="minorBidi" w:hAnsiTheme="minorBidi"/>
          <w:rPrChange w:id="499" w:author="Hao Xu" w:date="2016-04-25T20:18:00Z">
            <w:rPr/>
          </w:rPrChange>
        </w:rPr>
        <w:fldChar w:fldCharType="end"/>
      </w:r>
    </w:p>
    <w:p w14:paraId="7D9E9531" w14:textId="77777777" w:rsidR="0029590D" w:rsidRPr="00D40128" w:rsidRDefault="00F85F0C" w:rsidP="0029590D">
      <w:pPr>
        <w:rPr>
          <w:rFonts w:asciiTheme="minorBidi" w:hAnsiTheme="minorBidi"/>
          <w:color w:val="000000"/>
          <w:rPrChange w:id="500" w:author="Hao Xu" w:date="2016-04-25T20:18:00Z">
            <w:rPr>
              <w:rFonts w:ascii="Calibri" w:hAnsi="Calibri"/>
              <w:color w:val="000000"/>
            </w:rPr>
          </w:rPrChange>
        </w:rPr>
      </w:pPr>
      <w:r w:rsidRPr="00D40128">
        <w:rPr>
          <w:rFonts w:asciiTheme="minorBidi" w:hAnsiTheme="minorBidi"/>
          <w:color w:val="000000"/>
          <w:rPrChange w:id="501" w:author="Hao Xu" w:date="2016-04-25T20:18:00Z">
            <w:rPr>
              <w:rFonts w:ascii="Calibri" w:hAnsi="Calibri"/>
              <w:color w:val="000000"/>
            </w:rPr>
          </w:rPrChange>
        </w:rPr>
        <w:t xml:space="preserve">Since the requirement of the settling time is 4s, so set </w:t>
      </w:r>
      <w:r w:rsidR="00322581" w:rsidRPr="00D40128">
        <w:rPr>
          <w:rFonts w:asciiTheme="minorBidi" w:hAnsiTheme="minorBidi"/>
          <w:color w:val="000000"/>
          <w:rPrChange w:id="502" w:author="Hao Xu" w:date="2016-04-25T20:18:00Z">
            <w:rPr>
              <w:rFonts w:ascii="Calibri" w:hAnsi="Calibri"/>
              <w:color w:val="000000"/>
            </w:rPr>
          </w:rPrChange>
        </w:rPr>
        <w:t>Ts=4</w:t>
      </w:r>
      <w:r w:rsidR="0029590D" w:rsidRPr="00D40128">
        <w:rPr>
          <w:rFonts w:asciiTheme="minorBidi" w:hAnsiTheme="minorBidi"/>
          <w:color w:val="000000"/>
          <w:rPrChange w:id="503" w:author="Hao Xu" w:date="2016-04-25T20:18:00Z">
            <w:rPr>
              <w:rFonts w:ascii="Calibri" w:hAnsi="Calibri"/>
              <w:color w:val="000000"/>
            </w:rPr>
          </w:rPrChange>
        </w:rPr>
        <w:t>s</w:t>
      </w:r>
      <w:r w:rsidRPr="00D40128">
        <w:rPr>
          <w:rFonts w:asciiTheme="minorBidi" w:hAnsiTheme="minorBidi"/>
          <w:color w:val="000000"/>
          <w:rPrChange w:id="504" w:author="Hao Xu" w:date="2016-04-25T20:18:00Z">
            <w:rPr>
              <w:rFonts w:ascii="Calibri" w:hAnsi="Calibri"/>
              <w:color w:val="000000"/>
            </w:rPr>
          </w:rPrChange>
        </w:rPr>
        <w:t xml:space="preserve"> to gain the nature frequency </w:t>
      </w:r>
    </w:p>
    <w:p w14:paraId="47CE710F" w14:textId="77777777" w:rsidR="0029590D" w:rsidRPr="00D40128" w:rsidRDefault="0029590D" w:rsidP="005D55B5">
      <w:pPr>
        <w:rPr>
          <w:rFonts w:asciiTheme="minorBidi" w:hAnsiTheme="minorBidi"/>
          <w:color w:val="000000"/>
          <w:rPrChange w:id="505" w:author="Hao Xu" w:date="2016-04-25T20:18:00Z">
            <w:rPr>
              <w:rFonts w:ascii="Calibri" w:hAnsi="Calibri"/>
              <w:color w:val="000000"/>
            </w:rPr>
          </w:rPrChange>
        </w:rPr>
      </w:pPr>
    </w:p>
    <w:p w14:paraId="55D43AD1" w14:textId="52DF8167" w:rsidR="00935809" w:rsidRPr="00D40128" w:rsidRDefault="00651B1C" w:rsidP="00935809">
      <w:pPr>
        <w:keepNext/>
        <w:rPr>
          <w:rFonts w:asciiTheme="minorBidi" w:hAnsiTheme="minorBidi"/>
          <w:rPrChange w:id="506" w:author="Hao Xu" w:date="2016-04-25T20:18:00Z">
            <w:rPr/>
          </w:rPrChange>
        </w:rPr>
      </w:pPr>
      <m:oMathPara>
        <m:oMath>
          <m:r>
            <w:rPr>
              <w:rFonts w:ascii="Cambria Math" w:hAnsi="Cambria Math"/>
              <w:color w:val="000000"/>
            </w:rPr>
            <m:t>Ts≅</m:t>
          </m:r>
          <m:f>
            <m:fPr>
              <m:ctrlPr>
                <w:rPr>
                  <w:rFonts w:ascii="Cambria Math" w:hAnsi="Cambria Math"/>
                  <w:i/>
                  <w:color w:val="000000"/>
                </w:rPr>
              </m:ctrlPr>
            </m:fPr>
            <m:num>
              <m:r>
                <w:rPr>
                  <w:rFonts w:ascii="Cambria Math" w:hAnsi="Cambria Math"/>
                  <w:color w:val="000000"/>
                </w:rPr>
                <m:t>4</m:t>
              </m:r>
            </m:num>
            <m:den>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
                <w:del w:id="507" w:author="Hao Xu" w:date="2016-04-25T20:18:00Z">
                  <m:rPr>
                    <m:sty m:val="p"/>
                  </m:rPr>
                  <w:rPr>
                    <w:rFonts w:ascii="Cambria Math" w:hAnsi="Cambria Math"/>
                    <w:position w:val="-10"/>
                  </w:rPr>
                  <w:object w:dxaOrig="240" w:dyaOrig="320" w14:anchorId="532523E9">
                    <v:shape id="_x0000_i1050" type="#_x0000_t75" style="width:12pt;height:16.5pt" o:ole="">
                      <v:imagedata r:id="rId39" o:title=""/>
                    </v:shape>
                  </w:object>
                </w:del>
              </m:r>
              <m:r>
                <w:ins w:id="508" w:author="Hao Xu" w:date="2016-04-25T20:18:00Z">
                  <m:rPr>
                    <m:sty m:val="p"/>
                  </m:rPr>
                  <w:rPr>
                    <w:rFonts w:ascii="Cambria Math" w:hAnsi="Cambria Math"/>
                    <w:position w:val="-10"/>
                  </w:rPr>
                  <w:object w:dxaOrig="240" w:dyaOrig="320" w14:anchorId="2481CC8A">
                    <v:shape id="_x0000_i1038" type="#_x0000_t75" style="width:12pt;height:16.5pt" o:ole="">
                      <v:imagedata r:id="rId39" o:title=""/>
                    </v:shape>
                  </w:object>
                </w:ins>
              </m:r>
            </m:den>
          </m:f>
          <m:r>
            <w:rPr>
              <w:rFonts w:ascii="Cambria Math" w:hAnsi="Cambria Math"/>
              <w:color w:val="000000"/>
            </w:rPr>
            <m:t>≤4</m:t>
          </m:r>
        </m:oMath>
      </m:oMathPara>
    </w:p>
    <w:p w14:paraId="49E1531E" w14:textId="77777777" w:rsidR="003C6A0E" w:rsidRPr="00D40128" w:rsidRDefault="00935809" w:rsidP="008C34B3">
      <w:pPr>
        <w:pStyle w:val="Caption"/>
        <w:jc w:val="center"/>
        <w:rPr>
          <w:rFonts w:asciiTheme="minorBidi" w:hAnsiTheme="minorBidi"/>
          <w:color w:val="000000"/>
          <w:rPrChange w:id="509" w:author="Hao Xu" w:date="2016-04-25T20:18:00Z">
            <w:rPr>
              <w:rFonts w:ascii="Calibri" w:hAnsi="Calibri"/>
              <w:color w:val="000000"/>
            </w:rPr>
          </w:rPrChange>
        </w:rPr>
      </w:pPr>
      <w:r w:rsidRPr="00D40128">
        <w:rPr>
          <w:rFonts w:asciiTheme="minorBidi" w:hAnsiTheme="minorBidi"/>
          <w:rPrChange w:id="510" w:author="Hao Xu" w:date="2016-04-25T20:18:00Z">
            <w:rPr/>
          </w:rPrChange>
        </w:rPr>
        <w:t xml:space="preserve">Equation </w:t>
      </w:r>
      <w:r w:rsidR="00FF2E63" w:rsidRPr="00D40128">
        <w:rPr>
          <w:rFonts w:asciiTheme="minorBidi" w:hAnsiTheme="minorBidi"/>
          <w:rPrChange w:id="511" w:author="Hao Xu" w:date="2016-04-25T20:18:00Z">
            <w:rPr/>
          </w:rPrChange>
        </w:rPr>
        <w:fldChar w:fldCharType="begin"/>
      </w:r>
      <w:r w:rsidR="00FF2E63" w:rsidRPr="00D40128">
        <w:rPr>
          <w:rFonts w:asciiTheme="minorBidi" w:hAnsiTheme="minorBidi"/>
          <w:rPrChange w:id="512" w:author="Hao Xu" w:date="2016-04-25T20:18:00Z">
            <w:rPr/>
          </w:rPrChange>
        </w:rPr>
        <w:instrText xml:space="preserve"> SEQ Equation \* ARABIC </w:instrText>
      </w:r>
      <w:r w:rsidR="00FF2E63" w:rsidRPr="00D40128">
        <w:rPr>
          <w:rFonts w:asciiTheme="minorBidi" w:hAnsiTheme="minorBidi"/>
          <w:rPrChange w:id="513" w:author="Hao Xu" w:date="2016-04-25T20:18:00Z">
            <w:rPr/>
          </w:rPrChange>
        </w:rPr>
        <w:fldChar w:fldCharType="separate"/>
      </w:r>
      <w:r w:rsidR="000769B2" w:rsidRPr="00D40128">
        <w:rPr>
          <w:rFonts w:asciiTheme="minorBidi" w:hAnsiTheme="minorBidi"/>
          <w:rPrChange w:id="514" w:author="Hao Xu" w:date="2016-04-25T20:18:00Z">
            <w:rPr/>
          </w:rPrChange>
        </w:rPr>
        <w:t>26</w:t>
      </w:r>
      <w:r w:rsidR="00FF2E63" w:rsidRPr="00D40128">
        <w:rPr>
          <w:rFonts w:asciiTheme="minorBidi" w:hAnsiTheme="minorBidi"/>
          <w:rPrChange w:id="515" w:author="Hao Xu" w:date="2016-04-25T20:18:00Z">
            <w:rPr/>
          </w:rPrChange>
        </w:rPr>
        <w:fldChar w:fldCharType="end"/>
      </w:r>
    </w:p>
    <w:p w14:paraId="643E9504" w14:textId="77777777" w:rsidR="003C6A0E" w:rsidRPr="00D40128" w:rsidRDefault="003C6A0E" w:rsidP="003C6A0E">
      <w:pPr>
        <w:rPr>
          <w:rFonts w:asciiTheme="minorBidi" w:hAnsiTheme="minorBidi"/>
          <w:color w:val="000000"/>
          <w:rPrChange w:id="516" w:author="Hao Xu" w:date="2016-04-25T20:18:00Z">
            <w:rPr>
              <w:rFonts w:ascii="Calibri" w:hAnsi="Calibri"/>
              <w:color w:val="000000"/>
            </w:rPr>
          </w:rPrChange>
        </w:rPr>
      </w:pPr>
    </w:p>
    <w:p w14:paraId="4FE7A29A" w14:textId="7AB5BA98" w:rsidR="00840B79" w:rsidRPr="00D40128" w:rsidRDefault="00F85F0C" w:rsidP="00F85F0C">
      <w:pPr>
        <w:jc w:val="center"/>
        <w:rPr>
          <w:rFonts w:asciiTheme="minorBidi" w:hAnsiTheme="minorBidi"/>
          <w:color w:val="000000"/>
          <w:rPrChange w:id="517" w:author="Hao Xu" w:date="2016-04-25T20:18:00Z">
            <w:rPr>
              <w:rFonts w:ascii="Calibri" w:hAnsi="Calibri"/>
              <w:color w:val="000000"/>
            </w:rPr>
          </w:rPrChange>
        </w:rPr>
      </w:pPr>
      <w:del w:id="518" w:author="Hao Xu" w:date="2016-04-25T20:18:00Z">
        <w:r w:rsidRPr="00560476">
          <w:rPr>
            <w:position w:val="-10"/>
          </w:rPr>
          <w:object w:dxaOrig="240" w:dyaOrig="320" w14:anchorId="63742B80">
            <v:shape id="_x0000_i1051" type="#_x0000_t75" style="width:12pt;height:16.5pt" o:ole="">
              <v:imagedata r:id="rId40" o:title=""/>
            </v:shape>
            <o:OLEObject Type="Embed" ProgID="Equation.3" ShapeID="_x0000_i1051" DrawAspect="Content" ObjectID="_1523120872" r:id="rId41"/>
          </w:object>
        </w:r>
      </w:del>
      <w:ins w:id="519" w:author="Hao Xu" w:date="2016-04-25T20:18:00Z">
        <w:r w:rsidRPr="00D40128">
          <w:rPr>
            <w:rFonts w:asciiTheme="minorBidi" w:hAnsiTheme="minorBidi"/>
            <w:position w:val="-10"/>
          </w:rPr>
          <w:object w:dxaOrig="240" w:dyaOrig="320" w14:anchorId="33D1CCD0">
            <v:shape id="_x0000_i1035" type="#_x0000_t75" style="width:12pt;height:16.5pt" o:ole="">
              <v:imagedata r:id="rId40" o:title=""/>
            </v:shape>
            <o:OLEObject Type="Embed" ProgID="Equation.3" ShapeID="_x0000_i1035" DrawAspect="Content" ObjectID="_1523120873" r:id="rId42"/>
          </w:object>
        </w:r>
      </w:ins>
      <w:r w:rsidR="00840B79" w:rsidRPr="00D40128">
        <w:rPr>
          <w:rFonts w:asciiTheme="minorBidi" w:hAnsiTheme="minorBidi"/>
          <w:color w:val="000000"/>
          <w:rPrChange w:id="520" w:author="Hao Xu" w:date="2016-04-25T20:18:00Z">
            <w:rPr>
              <w:rFonts w:ascii="Calibri" w:hAnsi="Calibri"/>
              <w:color w:val="000000"/>
            </w:rPr>
          </w:rPrChange>
        </w:rPr>
        <w:t>=0.</w:t>
      </w:r>
      <w:r w:rsidR="00D87615" w:rsidRPr="00D40128">
        <w:rPr>
          <w:rFonts w:asciiTheme="minorBidi" w:hAnsiTheme="minorBidi"/>
          <w:color w:val="000000"/>
          <w:rPrChange w:id="521" w:author="Hao Xu" w:date="2016-04-25T20:18:00Z">
            <w:rPr>
              <w:rFonts w:ascii="Calibri" w:hAnsi="Calibri"/>
              <w:color w:val="000000"/>
            </w:rPr>
          </w:rPrChange>
        </w:rPr>
        <w:t>5</w:t>
      </w:r>
      <w:r w:rsidR="00840B79" w:rsidRPr="00D40128">
        <w:rPr>
          <w:rFonts w:asciiTheme="minorBidi" w:hAnsiTheme="minorBidi"/>
          <w:color w:val="000000"/>
          <w:rPrChange w:id="522" w:author="Hao Xu" w:date="2016-04-25T20:18:00Z">
            <w:rPr>
              <w:rFonts w:ascii="Calibri" w:hAnsi="Calibri"/>
              <w:color w:val="000000"/>
            </w:rPr>
          </w:rPrChange>
        </w:rPr>
        <w:t>9</w:t>
      </w:r>
      <w:r w:rsidR="008C34B3" w:rsidRPr="00D40128">
        <w:rPr>
          <w:rFonts w:asciiTheme="minorBidi" w:hAnsiTheme="minorBidi"/>
          <w:color w:val="000000"/>
          <w:rPrChange w:id="523" w:author="Hao Xu" w:date="2016-04-25T20:18:00Z">
            <w:rPr>
              <w:rFonts w:ascii="Calibri" w:hAnsi="Calibri"/>
              <w:color w:val="000000"/>
            </w:rPr>
          </w:rPrChange>
        </w:rPr>
        <w:t>1</w:t>
      </w:r>
    </w:p>
    <w:p w14:paraId="0455DA38" w14:textId="0C997929" w:rsidR="008C34B3" w:rsidRPr="00D40128" w:rsidRDefault="00CD0303" w:rsidP="00F85F0C">
      <w:pPr>
        <w:jc w:val="center"/>
        <w:rPr>
          <w:rFonts w:asciiTheme="minorBidi" w:hAnsiTheme="minorBidi"/>
          <w:color w:val="000000"/>
          <w:rPrChange w:id="524" w:author="Hao Xu" w:date="2016-04-25T20:18:00Z">
            <w:rPr>
              <w:rFonts w:ascii="Calibri" w:hAnsi="Calibri"/>
              <w:color w:val="000000"/>
            </w:rPr>
          </w:rPrChange>
        </w:rPr>
      </w:pPr>
      <m:oMathPara>
        <m:oMath>
          <m:sSub>
            <m:sSubPr>
              <m:ctrlPr>
                <w:rPr>
                  <w:rFonts w:ascii="Cambria Math" w:hAnsi="Cambria Math"/>
                  <w:i/>
                  <w:color w:val="000000"/>
                </w:rPr>
              </m:ctrlPr>
            </m:sSubPr>
            <m:e>
              <m:r>
                <w:rPr>
                  <w:rFonts w:ascii="Cambria Math" w:hAnsi="Cambria Math"/>
                  <w:color w:val="000000"/>
                </w:rPr>
                <m:t>z=ω</m:t>
              </m:r>
            </m:e>
            <m:sub>
              <m:r>
                <w:rPr>
                  <w:rFonts w:ascii="Cambria Math" w:hAnsi="Cambria Math"/>
                  <w:color w:val="000000"/>
                </w:rPr>
                <m:t>n</m:t>
              </m:r>
            </m:sub>
          </m:sSub>
          <m:r>
            <w:del w:id="525" w:author="Hao Xu" w:date="2016-04-25T20:18:00Z">
              <m:rPr>
                <m:sty m:val="p"/>
              </m:rPr>
              <w:rPr>
                <w:rFonts w:ascii="Cambria Math" w:hAnsi="Cambria Math"/>
                <w:position w:val="-10"/>
              </w:rPr>
              <w:object w:dxaOrig="240" w:dyaOrig="320" w14:anchorId="28C4450B">
                <v:shape id="_x0000_i1052" type="#_x0000_t75" style="width:12pt;height:16.5pt" o:ole="">
                  <v:imagedata r:id="rId39" o:title=""/>
                </v:shape>
                <o:OLEObject Type="Embed" ProgID="Equation.3" ShapeID="_x0000_i1052" DrawAspect="Content" ObjectID="_1523120874" r:id="rId43"/>
              </w:object>
            </w:del>
          </m:r>
          <m:r>
            <w:ins w:id="526" w:author="Hao Xu" w:date="2016-04-25T20:18:00Z">
              <m:rPr>
                <m:sty m:val="p"/>
              </m:rPr>
              <w:rPr>
                <w:rFonts w:ascii="Cambria Math" w:hAnsi="Cambria Math"/>
                <w:position w:val="-10"/>
              </w:rPr>
              <w:object w:dxaOrig="240" w:dyaOrig="320" w14:anchorId="12AB0D8C">
                <v:shape id="_x0000_i1036" type="#_x0000_t75" style="width:12pt;height:16.5pt" o:ole="">
                  <v:imagedata r:id="rId39" o:title=""/>
                </v:shape>
                <o:OLEObject Type="Embed" ProgID="Equation.3" ShapeID="_x0000_i1036" DrawAspect="Content" ObjectID="_1523120875" r:id="rId44"/>
              </w:object>
            </w:ins>
          </m:r>
          <m:r>
            <m:rPr>
              <m:sty m:val="p"/>
            </m:rPr>
            <w:rPr>
              <w:rFonts w:ascii="Cambria Math" w:hAnsi="Cambria Math"/>
            </w:rPr>
            <m:t>=1</m:t>
          </m:r>
        </m:oMath>
      </m:oMathPara>
    </w:p>
    <w:p w14:paraId="6CA15BE0" w14:textId="77777777" w:rsidR="00935809" w:rsidRPr="00D40128" w:rsidRDefault="00CD0303" w:rsidP="008C34B3">
      <w:pPr>
        <w:jc w:val="center"/>
        <w:rPr>
          <w:rFonts w:asciiTheme="minorBidi" w:hAnsiTheme="minorBidi"/>
          <w:color w:val="000000"/>
          <w:rPrChange w:id="527" w:author="Hao Xu" w:date="2016-04-25T20:18:00Z">
            <w:rPr>
              <w:rFonts w:ascii="Calibri" w:hAnsi="Calibri"/>
              <w:color w:val="000000"/>
            </w:rPr>
          </w:rPrChange>
        </w:rPr>
      </w:pPr>
      <m:oMath>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oMath>
      <w:r w:rsidR="00F35A30" w:rsidRPr="00D40128">
        <w:rPr>
          <w:rFonts w:asciiTheme="minorBidi" w:hAnsiTheme="minorBidi"/>
          <w:color w:val="000000"/>
          <w:rPrChange w:id="528" w:author="Hao Xu" w:date="2016-04-25T20:18:00Z">
            <w:rPr>
              <w:rFonts w:ascii="Calibri" w:hAnsi="Calibri"/>
              <w:color w:val="000000"/>
            </w:rPr>
          </w:rPrChange>
        </w:rPr>
        <w:t>=1.69</w:t>
      </w:r>
    </w:p>
    <w:p w14:paraId="054E8FCC" w14:textId="77777777" w:rsidR="00983D57" w:rsidRPr="00D40128" w:rsidRDefault="00935809" w:rsidP="008C34B3">
      <w:pPr>
        <w:pStyle w:val="Caption"/>
        <w:jc w:val="center"/>
        <w:rPr>
          <w:rFonts w:asciiTheme="minorBidi" w:hAnsiTheme="minorBidi"/>
          <w:color w:val="000000"/>
          <w:rPrChange w:id="529" w:author="Hao Xu" w:date="2016-04-25T20:18:00Z">
            <w:rPr>
              <w:rFonts w:ascii="Calibri" w:hAnsi="Calibri"/>
              <w:color w:val="000000"/>
            </w:rPr>
          </w:rPrChange>
        </w:rPr>
      </w:pPr>
      <w:r w:rsidRPr="00D40128">
        <w:rPr>
          <w:rFonts w:asciiTheme="minorBidi" w:hAnsiTheme="minorBidi"/>
          <w:rPrChange w:id="530" w:author="Hao Xu" w:date="2016-04-25T20:18:00Z">
            <w:rPr/>
          </w:rPrChange>
        </w:rPr>
        <w:t xml:space="preserve">Equation </w:t>
      </w:r>
      <w:r w:rsidR="00FF2E63" w:rsidRPr="00D40128">
        <w:rPr>
          <w:rFonts w:asciiTheme="minorBidi" w:hAnsiTheme="minorBidi"/>
          <w:rPrChange w:id="531" w:author="Hao Xu" w:date="2016-04-25T20:18:00Z">
            <w:rPr/>
          </w:rPrChange>
        </w:rPr>
        <w:fldChar w:fldCharType="begin"/>
      </w:r>
      <w:r w:rsidR="00FF2E63" w:rsidRPr="00D40128">
        <w:rPr>
          <w:rFonts w:asciiTheme="minorBidi" w:hAnsiTheme="minorBidi"/>
          <w:rPrChange w:id="532" w:author="Hao Xu" w:date="2016-04-25T20:18:00Z">
            <w:rPr/>
          </w:rPrChange>
        </w:rPr>
        <w:instrText xml:space="preserve"> SEQ Equation \* ARABIC </w:instrText>
      </w:r>
      <w:r w:rsidR="00FF2E63" w:rsidRPr="00D40128">
        <w:rPr>
          <w:rFonts w:asciiTheme="minorBidi" w:hAnsiTheme="minorBidi"/>
          <w:rPrChange w:id="533" w:author="Hao Xu" w:date="2016-04-25T20:18:00Z">
            <w:rPr/>
          </w:rPrChange>
        </w:rPr>
        <w:fldChar w:fldCharType="separate"/>
      </w:r>
      <w:r w:rsidR="000769B2" w:rsidRPr="00D40128">
        <w:rPr>
          <w:rFonts w:asciiTheme="minorBidi" w:hAnsiTheme="minorBidi"/>
          <w:rPrChange w:id="534" w:author="Hao Xu" w:date="2016-04-25T20:18:00Z">
            <w:rPr/>
          </w:rPrChange>
        </w:rPr>
        <w:t>27</w:t>
      </w:r>
      <w:r w:rsidR="00FF2E63" w:rsidRPr="00D40128">
        <w:rPr>
          <w:rFonts w:asciiTheme="minorBidi" w:hAnsiTheme="minorBidi"/>
          <w:rPrChange w:id="535" w:author="Hao Xu" w:date="2016-04-25T20:18:00Z">
            <w:rPr/>
          </w:rPrChange>
        </w:rPr>
        <w:fldChar w:fldCharType="end"/>
      </w:r>
      <w:r w:rsidR="008C34B3" w:rsidRPr="00D40128">
        <w:rPr>
          <w:rFonts w:asciiTheme="minorBidi" w:hAnsiTheme="minorBidi"/>
          <w:rPrChange w:id="536" w:author="Hao Xu" w:date="2016-04-25T20:18:00Z">
            <w:rPr/>
          </w:rPrChange>
        </w:rPr>
        <w:t>: Determine the natural frequency from above</w:t>
      </w:r>
    </w:p>
    <w:p w14:paraId="31EF3C7C" w14:textId="77777777" w:rsidR="00935809" w:rsidRPr="00D40128" w:rsidRDefault="00CD0303" w:rsidP="00F66386">
      <w:pPr>
        <w:keepNext/>
        <w:rPr>
          <w:rFonts w:asciiTheme="minorBidi" w:hAnsiTheme="minorBidi"/>
          <w:rPrChange w:id="537" w:author="Hao Xu" w:date="2016-04-25T20:18:00Z">
            <w:rPr/>
          </w:rPrChange>
        </w:rPr>
      </w:pPr>
      <m:oMathPara>
        <m:oMath>
          <m:f>
            <m:fPr>
              <m:ctrlPr>
                <w:rPr>
                  <w:rFonts w:ascii="Cambria Math" w:hAnsi="Cambria Math"/>
                  <w:i/>
                  <w:color w:val="000000"/>
                </w:rPr>
              </m:ctrlPr>
            </m:fPr>
            <m:num>
              <m:r>
                <w:rPr>
                  <w:rFonts w:ascii="Cambria Math" w:hAnsi="Cambria Math"/>
                  <w:color w:val="000000"/>
                </w:rPr>
                <m:t>5000k(s+1)</m:t>
              </m:r>
            </m:num>
            <m:den>
              <m:r>
                <w:rPr>
                  <w:rFonts w:ascii="Cambria Math" w:hAnsi="Cambria Math"/>
                  <w:color w:val="000000"/>
                </w:rPr>
                <m:t>s(s+0.3)(s+22)(s+100)(s+p)</m:t>
              </m:r>
            </m:den>
          </m:f>
        </m:oMath>
      </m:oMathPara>
    </w:p>
    <w:p w14:paraId="41F01D70" w14:textId="77777777" w:rsidR="00983D57" w:rsidRPr="00D40128" w:rsidRDefault="00935809" w:rsidP="008C34B3">
      <w:pPr>
        <w:pStyle w:val="Caption"/>
        <w:jc w:val="center"/>
        <w:rPr>
          <w:rFonts w:asciiTheme="minorBidi" w:hAnsiTheme="minorBidi"/>
          <w:color w:val="000000"/>
          <w:rPrChange w:id="538" w:author="Hao Xu" w:date="2016-04-25T20:18:00Z">
            <w:rPr>
              <w:rFonts w:ascii="Calibri" w:hAnsi="Calibri"/>
              <w:color w:val="000000"/>
            </w:rPr>
          </w:rPrChange>
        </w:rPr>
      </w:pPr>
      <w:r w:rsidRPr="00D40128">
        <w:rPr>
          <w:rFonts w:asciiTheme="minorBidi" w:hAnsiTheme="minorBidi"/>
          <w:rPrChange w:id="539" w:author="Hao Xu" w:date="2016-04-25T20:18:00Z">
            <w:rPr/>
          </w:rPrChange>
        </w:rPr>
        <w:t xml:space="preserve">Equation </w:t>
      </w:r>
      <w:r w:rsidR="00FF2E63" w:rsidRPr="00D40128">
        <w:rPr>
          <w:rFonts w:asciiTheme="minorBidi" w:hAnsiTheme="minorBidi"/>
          <w:rPrChange w:id="540" w:author="Hao Xu" w:date="2016-04-25T20:18:00Z">
            <w:rPr/>
          </w:rPrChange>
        </w:rPr>
        <w:fldChar w:fldCharType="begin"/>
      </w:r>
      <w:r w:rsidR="00FF2E63" w:rsidRPr="00D40128">
        <w:rPr>
          <w:rFonts w:asciiTheme="minorBidi" w:hAnsiTheme="minorBidi"/>
          <w:rPrChange w:id="541" w:author="Hao Xu" w:date="2016-04-25T20:18:00Z">
            <w:rPr/>
          </w:rPrChange>
        </w:rPr>
        <w:instrText xml:space="preserve"> SEQ Equation \* ARABIC </w:instrText>
      </w:r>
      <w:r w:rsidR="00FF2E63" w:rsidRPr="00D40128">
        <w:rPr>
          <w:rFonts w:asciiTheme="minorBidi" w:hAnsiTheme="minorBidi"/>
          <w:rPrChange w:id="542" w:author="Hao Xu" w:date="2016-04-25T20:18:00Z">
            <w:rPr/>
          </w:rPrChange>
        </w:rPr>
        <w:fldChar w:fldCharType="separate"/>
      </w:r>
      <w:r w:rsidR="000769B2" w:rsidRPr="00D40128">
        <w:rPr>
          <w:rFonts w:asciiTheme="minorBidi" w:hAnsiTheme="minorBidi"/>
          <w:rPrChange w:id="543" w:author="Hao Xu" w:date="2016-04-25T20:18:00Z">
            <w:rPr/>
          </w:rPrChange>
        </w:rPr>
        <w:t>28</w:t>
      </w:r>
      <w:r w:rsidR="00FF2E63" w:rsidRPr="00D40128">
        <w:rPr>
          <w:rFonts w:asciiTheme="minorBidi" w:hAnsiTheme="minorBidi"/>
          <w:rPrChange w:id="544" w:author="Hao Xu" w:date="2016-04-25T20:18:00Z">
            <w:rPr/>
          </w:rPrChange>
        </w:rPr>
        <w:fldChar w:fldCharType="end"/>
      </w:r>
      <w:r w:rsidR="00F26DDE" w:rsidRPr="00D40128">
        <w:rPr>
          <w:rFonts w:asciiTheme="minorBidi" w:hAnsiTheme="minorBidi"/>
          <w:rPrChange w:id="545" w:author="Hao Xu" w:date="2016-04-25T20:18:00Z">
            <w:rPr/>
          </w:rPrChange>
        </w:rPr>
        <w:t>: Model of compensated plant</w:t>
      </w:r>
    </w:p>
    <w:p w14:paraId="33A63AF6" w14:textId="77777777" w:rsidR="00004873" w:rsidRPr="00D40128" w:rsidRDefault="0029590D" w:rsidP="00004873">
      <w:pPr>
        <w:rPr>
          <w:rFonts w:asciiTheme="minorBidi" w:hAnsiTheme="minorBidi"/>
          <w:color w:val="000000"/>
          <w:rPrChange w:id="546" w:author="Hao Xu" w:date="2016-04-25T20:18:00Z">
            <w:rPr>
              <w:rFonts w:ascii="Calibri" w:hAnsi="Calibri"/>
              <w:color w:val="000000"/>
            </w:rPr>
          </w:rPrChange>
        </w:rPr>
      </w:pPr>
      <w:r w:rsidRPr="00D40128">
        <w:rPr>
          <w:rFonts w:asciiTheme="minorBidi" w:hAnsiTheme="minorBidi"/>
          <w:color w:val="000000"/>
          <w:rPrChange w:id="547" w:author="Hao Xu" w:date="2016-04-25T20:18:00Z">
            <w:rPr>
              <w:rFonts w:ascii="Calibri" w:hAnsi="Calibri"/>
              <w:color w:val="000000"/>
            </w:rPr>
          </w:rPrChange>
        </w:rPr>
        <w:lastRenderedPageBreak/>
        <w:t>Desired roots</w:t>
      </w:r>
      <w:r w:rsidR="008C34B3" w:rsidRPr="00D40128">
        <w:rPr>
          <w:rFonts w:asciiTheme="minorBidi" w:hAnsiTheme="minorBidi"/>
          <w:color w:val="000000"/>
          <w:rPrChange w:id="548" w:author="Hao Xu" w:date="2016-04-25T20:18:00Z">
            <w:rPr>
              <w:rFonts w:ascii="Calibri" w:hAnsi="Calibri"/>
              <w:color w:val="000000"/>
            </w:rPr>
          </w:rPrChange>
        </w:rPr>
        <w:t xml:space="preserve"> for new plant</w:t>
      </w:r>
      <w:r w:rsidRPr="00D40128">
        <w:rPr>
          <w:rFonts w:asciiTheme="minorBidi" w:hAnsiTheme="minorBidi"/>
          <w:color w:val="000000"/>
          <w:rPrChange w:id="549" w:author="Hao Xu" w:date="2016-04-25T20:18:00Z">
            <w:rPr>
              <w:rFonts w:ascii="Calibri" w:hAnsi="Calibri"/>
              <w:color w:val="000000"/>
            </w:rPr>
          </w:rPrChange>
        </w:rPr>
        <w:t>:</w:t>
      </w:r>
      <w:r w:rsidR="00004873" w:rsidRPr="00D40128">
        <w:rPr>
          <w:rFonts w:asciiTheme="minorBidi" w:hAnsiTheme="minorBidi"/>
          <w:color w:val="000000"/>
          <w:rPrChange w:id="550" w:author="Hao Xu" w:date="2016-04-25T20:18:00Z">
            <w:rPr>
              <w:rFonts w:ascii="Calibri" w:hAnsi="Calibri"/>
              <w:color w:val="000000"/>
            </w:rPr>
          </w:rPrChange>
        </w:rPr>
        <w:t xml:space="preserve"> </w:t>
      </w:r>
    </w:p>
    <w:p w14:paraId="0B30D114" w14:textId="1A32AEAE" w:rsidR="00935809" w:rsidRPr="00D40128" w:rsidRDefault="00651B1C" w:rsidP="00935809">
      <w:pPr>
        <w:keepNext/>
        <w:jc w:val="center"/>
        <w:rPr>
          <w:rFonts w:asciiTheme="minorBidi" w:hAnsiTheme="minorBidi"/>
          <w:rPrChange w:id="551" w:author="Hao Xu" w:date="2016-04-25T20:18:00Z">
            <w:rPr/>
          </w:rPrChange>
        </w:rPr>
      </w:pPr>
      <m:oMathPara>
        <m:oMath>
          <m:r>
            <m:rPr>
              <m:sty m:val="p"/>
            </m:rPr>
            <w:rPr>
              <w:rFonts w:ascii="Cambria Math" w:hAnsi="Cambria Math"/>
              <w:color w:val="000000"/>
            </w:rPr>
            <m:t>r1,2</m:t>
          </m:r>
          <m:r>
            <m:rPr>
              <m:sty m:val="p"/>
            </m:rPr>
            <w:rPr>
              <w:rFonts w:ascii="Cambria Math" w:hAnsi="Cambria Math"/>
              <w:color w:val="000000"/>
              <w:rPrChange w:id="552" w:author="Hao Xu" w:date="2016-04-25T20:18:00Z">
                <w:rPr>
                  <w:rFonts w:ascii="Cambria Math" w:hAnsi="Calibri"/>
                  <w:color w:val="000000"/>
                </w:rPr>
              </w:rPrChange>
            </w:rPr>
            <m:t>=</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
            <w:del w:id="553" w:author="Hao Xu" w:date="2016-04-25T20:18:00Z">
              <m:rPr>
                <m:sty m:val="p"/>
              </m:rPr>
              <w:rPr>
                <w:rFonts w:ascii="Cambria Math" w:hAnsi="Cambria Math"/>
                <w:position w:val="-10"/>
              </w:rPr>
              <w:object w:dxaOrig="240" w:dyaOrig="320" w14:anchorId="76C9DC47">
                <v:shape id="_x0000_i1053" type="#_x0000_t75" style="width:12pt;height:16.5pt" o:ole="">
                  <v:imagedata r:id="rId39" o:title=""/>
                </v:shape>
                <o:OLEObject Type="Embed" ProgID="Equation.3" ShapeID="_x0000_i1053" DrawAspect="Content" ObjectID="_1523120876" r:id="rId45"/>
              </w:object>
            </w:del>
          </m:r>
          <m:r>
            <w:ins w:id="554" w:author="Hao Xu" w:date="2016-04-25T20:18:00Z">
              <m:rPr>
                <m:sty m:val="p"/>
              </m:rPr>
              <w:rPr>
                <w:rFonts w:ascii="Cambria Math" w:hAnsi="Cambria Math"/>
                <w:position w:val="-10"/>
              </w:rPr>
              <w:object w:dxaOrig="240" w:dyaOrig="320" w14:anchorId="4733805C">
                <v:shape id="_x0000_i1037" type="#_x0000_t75" style="width:12pt;height:16.5pt" o:ole="">
                  <v:imagedata r:id="rId39" o:title=""/>
                </v:shape>
                <o:OLEObject Type="Embed" ProgID="Equation.3" ShapeID="_x0000_i1037" DrawAspect="Content" ObjectID="_1523120877" r:id="rId46"/>
              </w:object>
            </w:ins>
          </m:r>
          <m:r>
            <m:rPr>
              <m:sty m:val="p"/>
            </m:rPr>
            <w:rPr>
              <w:rFonts w:ascii="Cambria Math" w:hAnsi="Cambria Math"/>
            </w:rPr>
            <m:t>±j</m:t>
          </m:r>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ad>
            <m:radPr>
              <m:degHide m:val="1"/>
              <m:ctrlPr>
                <w:del w:id="555" w:author="Hao Xu" w:date="2016-04-25T20:18:00Z">
                  <w:rPr>
                    <w:rFonts w:ascii="Cambria Math" w:hAnsi="Cambria Math"/>
                    <w:i/>
                    <w:color w:val="000000"/>
                  </w:rPr>
                </w:del>
              </m:ctrlPr>
            </m:radPr>
            <m:deg/>
            <m:e>
              <m:r>
                <w:del w:id="556" w:author="Hao Xu" w:date="2016-04-25T20:18:00Z">
                  <w:rPr>
                    <w:rFonts w:ascii="Cambria Math" w:hAnsi="Cambria Math"/>
                    <w:color w:val="000000"/>
                  </w:rPr>
                  <m:t>1-</m:t>
                </w:del>
              </m:r>
              <m:sSup>
                <m:sSupPr>
                  <m:ctrlPr>
                    <w:del w:id="557" w:author="Hao Xu" w:date="2016-04-25T20:18:00Z">
                      <w:rPr>
                        <w:rFonts w:ascii="Cambria Math" w:hAnsi="Cambria Math"/>
                        <w:i/>
                        <w:color w:val="000000"/>
                      </w:rPr>
                    </w:del>
                  </m:ctrlPr>
                </m:sSupPr>
                <m:e>
                  <m:r>
                    <w:del w:id="558" w:author="Hao Xu" w:date="2016-04-25T20:18:00Z">
                      <m:rPr>
                        <m:sty m:val="p"/>
                      </m:rPr>
                      <w:rPr>
                        <w:rFonts w:ascii="Cambria Math" w:hAnsi="Cambria Math"/>
                        <w:position w:val="-10"/>
                      </w:rPr>
                      <w:object w:dxaOrig="240" w:dyaOrig="320" w14:anchorId="64833FC7">
                        <v:shape id="_x0000_i1054" type="#_x0000_t75" style="width:12pt;height:16.5pt" o:ole="">
                          <v:imagedata r:id="rId39" o:title=""/>
                        </v:shape>
                        <o:OLEObject Type="Embed" ProgID="Equation.3" ShapeID="_x0000_i1054" DrawAspect="Content" ObjectID="_1523120878" r:id="rId47"/>
                      </w:object>
                    </w:del>
                  </m:r>
                </m:e>
                <m:sup>
                  <m:r>
                    <w:del w:id="559" w:author="Hao Xu" w:date="2016-04-25T20:18:00Z">
                      <w:rPr>
                        <w:rFonts w:ascii="Cambria Math" w:hAnsi="Cambria Math"/>
                        <w:color w:val="000000"/>
                      </w:rPr>
                      <m:t>2</m:t>
                    </w:del>
                  </m:r>
                </m:sup>
              </m:sSup>
            </m:e>
          </m:rad>
          <m:rad>
            <m:radPr>
              <m:degHide m:val="1"/>
              <m:ctrlPr>
                <w:ins w:id="560" w:author="Hao Xu" w:date="2016-04-25T20:18:00Z">
                  <w:rPr>
                    <w:rFonts w:ascii="Cambria Math" w:hAnsi="Cambria Math"/>
                    <w:i/>
                    <w:color w:val="000000"/>
                  </w:rPr>
                </w:ins>
              </m:ctrlPr>
            </m:radPr>
            <m:deg/>
            <m:e>
              <m:r>
                <w:ins w:id="561" w:author="Hao Xu" w:date="2016-04-25T20:18:00Z">
                  <w:rPr>
                    <w:rFonts w:ascii="Cambria Math" w:hAnsi="Cambria Math"/>
                    <w:color w:val="000000"/>
                  </w:rPr>
                  <m:t>1-</m:t>
                </w:ins>
              </m:r>
              <m:sSup>
                <m:sSupPr>
                  <m:ctrlPr>
                    <w:ins w:id="562" w:author="Hao Xu" w:date="2016-04-25T20:18:00Z">
                      <w:rPr>
                        <w:rFonts w:ascii="Cambria Math" w:hAnsi="Cambria Math"/>
                        <w:i/>
                        <w:color w:val="000000"/>
                      </w:rPr>
                    </w:ins>
                  </m:ctrlPr>
                </m:sSupPr>
                <m:e>
                  <m:r>
                    <w:ins w:id="563" w:author="Hao Xu" w:date="2016-04-25T20:18:00Z">
                      <m:rPr>
                        <m:sty m:val="p"/>
                      </m:rPr>
                      <w:rPr>
                        <w:rFonts w:ascii="Cambria Math" w:hAnsi="Cambria Math"/>
                        <w:position w:val="-10"/>
                      </w:rPr>
                      <w:object w:dxaOrig="240" w:dyaOrig="320" w14:anchorId="507AE459">
                        <v:shape id="_x0000_i1039" type="#_x0000_t75" style="width:12pt;height:16.5pt" o:ole="">
                          <v:imagedata r:id="rId39" o:title=""/>
                        </v:shape>
                        <o:OLEObject Type="Embed" ProgID="Equation.3" ShapeID="_x0000_i1039" DrawAspect="Content" ObjectID="_1523120879" r:id="rId48"/>
                      </w:object>
                    </w:ins>
                  </m:r>
                </m:e>
                <m:sup>
                  <m:r>
                    <w:ins w:id="564" w:author="Hao Xu" w:date="2016-04-25T20:18:00Z">
                      <w:rPr>
                        <w:rFonts w:ascii="Cambria Math" w:hAnsi="Cambria Math"/>
                        <w:color w:val="000000"/>
                      </w:rPr>
                      <m:t>2</m:t>
                    </w:ins>
                  </m:r>
                </m:sup>
              </m:sSup>
            </m:e>
          </m:rad>
          <m:r>
            <w:rPr>
              <w:rFonts w:ascii="Cambria Math" w:hAnsi="Cambria Math"/>
              <w:color w:val="000000"/>
            </w:rPr>
            <m:t>=-1±1.369j</m:t>
          </m:r>
        </m:oMath>
      </m:oMathPara>
    </w:p>
    <w:p w14:paraId="6AD19A58" w14:textId="77777777" w:rsidR="0029590D" w:rsidRPr="00D40128" w:rsidRDefault="00935809" w:rsidP="00935809">
      <w:pPr>
        <w:pStyle w:val="Caption"/>
        <w:jc w:val="center"/>
        <w:rPr>
          <w:rFonts w:asciiTheme="minorBidi" w:hAnsiTheme="minorBidi"/>
          <w:color w:val="000000"/>
          <w:rPrChange w:id="565" w:author="Hao Xu" w:date="2016-04-25T20:18:00Z">
            <w:rPr>
              <w:rFonts w:ascii="Calibri" w:hAnsi="Calibri"/>
              <w:color w:val="000000"/>
            </w:rPr>
          </w:rPrChange>
        </w:rPr>
      </w:pPr>
      <w:r w:rsidRPr="00D40128">
        <w:rPr>
          <w:rFonts w:asciiTheme="minorBidi" w:hAnsiTheme="minorBidi"/>
          <w:rPrChange w:id="566" w:author="Hao Xu" w:date="2016-04-25T20:18:00Z">
            <w:rPr/>
          </w:rPrChange>
        </w:rPr>
        <w:t xml:space="preserve">Equation </w:t>
      </w:r>
      <w:r w:rsidR="00FF2E63" w:rsidRPr="00D40128">
        <w:rPr>
          <w:rFonts w:asciiTheme="minorBidi" w:hAnsiTheme="minorBidi"/>
          <w:rPrChange w:id="567" w:author="Hao Xu" w:date="2016-04-25T20:18:00Z">
            <w:rPr/>
          </w:rPrChange>
        </w:rPr>
        <w:fldChar w:fldCharType="begin"/>
      </w:r>
      <w:r w:rsidR="00FF2E63" w:rsidRPr="00D40128">
        <w:rPr>
          <w:rFonts w:asciiTheme="minorBidi" w:hAnsiTheme="minorBidi"/>
          <w:rPrChange w:id="568" w:author="Hao Xu" w:date="2016-04-25T20:18:00Z">
            <w:rPr/>
          </w:rPrChange>
        </w:rPr>
        <w:instrText xml:space="preserve"> SEQ Equation \* ARABIC </w:instrText>
      </w:r>
      <w:r w:rsidR="00FF2E63" w:rsidRPr="00D40128">
        <w:rPr>
          <w:rFonts w:asciiTheme="minorBidi" w:hAnsiTheme="minorBidi"/>
          <w:rPrChange w:id="569" w:author="Hao Xu" w:date="2016-04-25T20:18:00Z">
            <w:rPr/>
          </w:rPrChange>
        </w:rPr>
        <w:fldChar w:fldCharType="separate"/>
      </w:r>
      <w:r w:rsidR="000769B2" w:rsidRPr="00D40128">
        <w:rPr>
          <w:rFonts w:asciiTheme="minorBidi" w:hAnsiTheme="minorBidi"/>
          <w:rPrChange w:id="570" w:author="Hao Xu" w:date="2016-04-25T20:18:00Z">
            <w:rPr/>
          </w:rPrChange>
        </w:rPr>
        <w:t>29</w:t>
      </w:r>
      <w:r w:rsidR="00FF2E63" w:rsidRPr="00D40128">
        <w:rPr>
          <w:rFonts w:asciiTheme="minorBidi" w:hAnsiTheme="minorBidi"/>
          <w:rPrChange w:id="571" w:author="Hao Xu" w:date="2016-04-25T20:18:00Z">
            <w:rPr/>
          </w:rPrChange>
        </w:rPr>
        <w:fldChar w:fldCharType="end"/>
      </w:r>
      <w:r w:rsidR="00CC724A" w:rsidRPr="00D40128">
        <w:rPr>
          <w:rFonts w:asciiTheme="minorBidi" w:hAnsiTheme="minorBidi"/>
          <w:rPrChange w:id="572" w:author="Hao Xu" w:date="2016-04-25T20:18:00Z">
            <w:rPr/>
          </w:rPrChange>
        </w:rPr>
        <w:t>: Desired roots calculation</w:t>
      </w:r>
    </w:p>
    <w:p w14:paraId="061B1703" w14:textId="77777777" w:rsidR="00935809" w:rsidRPr="00D40128" w:rsidRDefault="00651B1C" w:rsidP="00935809">
      <w:pPr>
        <w:keepNext/>
        <w:rPr>
          <w:rFonts w:asciiTheme="minorBidi" w:hAnsiTheme="minorBidi"/>
          <w:rPrChange w:id="573" w:author="Hao Xu" w:date="2016-04-25T20:18:00Z">
            <w:rPr/>
          </w:rPrChange>
        </w:rPr>
      </w:pPr>
      <m:oMathPara>
        <m:oMath>
          <m:r>
            <w:rPr>
              <w:rFonts w:ascii="Cambria Math" w:hAnsi="Cambria Math"/>
              <w:color w:val="000000"/>
            </w:rPr>
            <m:t>Gc</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 xml:space="preserve">=-1 </m:t>
          </m:r>
        </m:oMath>
      </m:oMathPara>
    </w:p>
    <w:p w14:paraId="584E7713" w14:textId="77777777" w:rsidR="00B102E9" w:rsidRPr="00D40128" w:rsidRDefault="00935809" w:rsidP="00CC724A">
      <w:pPr>
        <w:pStyle w:val="Caption"/>
        <w:jc w:val="center"/>
        <w:rPr>
          <w:rFonts w:asciiTheme="minorBidi" w:hAnsiTheme="minorBidi"/>
          <w:color w:val="000000"/>
          <w:rPrChange w:id="574" w:author="Hao Xu" w:date="2016-04-25T20:18:00Z">
            <w:rPr>
              <w:rFonts w:ascii="Calibri" w:hAnsi="Calibri"/>
              <w:color w:val="000000"/>
            </w:rPr>
          </w:rPrChange>
        </w:rPr>
      </w:pPr>
      <w:r w:rsidRPr="00D40128">
        <w:rPr>
          <w:rFonts w:asciiTheme="minorBidi" w:hAnsiTheme="minorBidi"/>
          <w:rPrChange w:id="575" w:author="Hao Xu" w:date="2016-04-25T20:18:00Z">
            <w:rPr/>
          </w:rPrChange>
        </w:rPr>
        <w:t xml:space="preserve">Equation </w:t>
      </w:r>
      <w:r w:rsidR="00FF2E63" w:rsidRPr="00D40128">
        <w:rPr>
          <w:rFonts w:asciiTheme="minorBidi" w:hAnsiTheme="minorBidi"/>
          <w:rPrChange w:id="576" w:author="Hao Xu" w:date="2016-04-25T20:18:00Z">
            <w:rPr/>
          </w:rPrChange>
        </w:rPr>
        <w:fldChar w:fldCharType="begin"/>
      </w:r>
      <w:r w:rsidR="00FF2E63" w:rsidRPr="00D40128">
        <w:rPr>
          <w:rFonts w:asciiTheme="minorBidi" w:hAnsiTheme="minorBidi"/>
          <w:rPrChange w:id="577" w:author="Hao Xu" w:date="2016-04-25T20:18:00Z">
            <w:rPr/>
          </w:rPrChange>
        </w:rPr>
        <w:instrText xml:space="preserve"> SEQ Equation \* ARABIC </w:instrText>
      </w:r>
      <w:r w:rsidR="00FF2E63" w:rsidRPr="00D40128">
        <w:rPr>
          <w:rFonts w:asciiTheme="minorBidi" w:hAnsiTheme="minorBidi"/>
          <w:rPrChange w:id="578" w:author="Hao Xu" w:date="2016-04-25T20:18:00Z">
            <w:rPr/>
          </w:rPrChange>
        </w:rPr>
        <w:fldChar w:fldCharType="separate"/>
      </w:r>
      <w:r w:rsidR="000769B2" w:rsidRPr="00D40128">
        <w:rPr>
          <w:rFonts w:asciiTheme="minorBidi" w:hAnsiTheme="minorBidi"/>
          <w:rPrChange w:id="579" w:author="Hao Xu" w:date="2016-04-25T20:18:00Z">
            <w:rPr/>
          </w:rPrChange>
        </w:rPr>
        <w:t>30</w:t>
      </w:r>
      <w:r w:rsidR="00FF2E63" w:rsidRPr="00D40128">
        <w:rPr>
          <w:rFonts w:asciiTheme="minorBidi" w:hAnsiTheme="minorBidi"/>
          <w:rPrChange w:id="580" w:author="Hao Xu" w:date="2016-04-25T20:18:00Z">
            <w:rPr/>
          </w:rPrChange>
        </w:rPr>
        <w:fldChar w:fldCharType="end"/>
      </w:r>
    </w:p>
    <w:p w14:paraId="553AFB74" w14:textId="77777777" w:rsidR="00935809" w:rsidRPr="00D40128" w:rsidRDefault="00651B1C" w:rsidP="00935809">
      <w:pPr>
        <w:keepNext/>
        <w:rPr>
          <w:rFonts w:asciiTheme="minorBidi" w:hAnsiTheme="minorBidi"/>
          <w:rPrChange w:id="581" w:author="Hao Xu" w:date="2016-04-25T20:18:00Z">
            <w:rPr/>
          </w:rPrChange>
        </w:rPr>
      </w:pPr>
      <m:oMathPara>
        <m:oMath>
          <m:r>
            <w:rPr>
              <w:rFonts w:ascii="Cambria Math" w:hAnsi="Cambria Math"/>
              <w:color w:val="000000"/>
            </w:rPr>
            <m:t>θ=∠G</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5000</m:t>
              </m:r>
              <m:d>
                <m:dPr>
                  <m:ctrlPr>
                    <w:rPr>
                      <w:rFonts w:ascii="Cambria Math" w:hAnsi="Cambria Math"/>
                      <w:i/>
                      <w:color w:val="000000"/>
                    </w:rPr>
                  </m:ctrlPr>
                </m:dPr>
                <m:e>
                  <m:r>
                    <w:rPr>
                      <w:rFonts w:ascii="Cambria Math" w:hAnsi="Cambria Math"/>
                      <w:color w:val="000000"/>
                    </w:rPr>
                    <m:t>r1,2+1</m:t>
                  </m:r>
                </m:e>
              </m:d>
            </m:num>
            <m:den>
              <m:r>
                <w:rPr>
                  <w:rFonts w:ascii="Cambria Math" w:hAnsi="Cambria Math"/>
                  <w:color w:val="000000"/>
                </w:rPr>
                <m:t>r1,2</m:t>
              </m:r>
              <m:d>
                <m:dPr>
                  <m:ctrlPr>
                    <w:rPr>
                      <w:rFonts w:ascii="Cambria Math" w:hAnsi="Cambria Math"/>
                      <w:i/>
                      <w:color w:val="000000"/>
                    </w:rPr>
                  </m:ctrlPr>
                </m:dPr>
                <m:e>
                  <m:r>
                    <w:rPr>
                      <w:rFonts w:ascii="Cambria Math" w:hAnsi="Cambria Math"/>
                      <w:color w:val="000000"/>
                    </w:rPr>
                    <m:t>r1,2+0.3</m:t>
                  </m:r>
                </m:e>
              </m:d>
              <m:d>
                <m:dPr>
                  <m:ctrlPr>
                    <w:rPr>
                      <w:rFonts w:ascii="Cambria Math" w:hAnsi="Cambria Math"/>
                      <w:i/>
                      <w:color w:val="000000"/>
                    </w:rPr>
                  </m:ctrlPr>
                </m:dPr>
                <m:e>
                  <m:r>
                    <w:rPr>
                      <w:rFonts w:ascii="Cambria Math" w:hAnsi="Cambria Math"/>
                      <w:color w:val="000000"/>
                    </w:rPr>
                    <m:t>r1,2+22</m:t>
                  </m:r>
                </m:e>
              </m:d>
              <m:d>
                <m:dPr>
                  <m:ctrlPr>
                    <w:rPr>
                      <w:rFonts w:ascii="Cambria Math" w:hAnsi="Cambria Math"/>
                      <w:i/>
                      <w:color w:val="000000"/>
                    </w:rPr>
                  </m:ctrlPr>
                </m:dPr>
                <m:e>
                  <m:r>
                    <w:rPr>
                      <w:rFonts w:ascii="Cambria Math" w:hAnsi="Cambria Math"/>
                      <w:color w:val="000000"/>
                    </w:rPr>
                    <m:t>r1,2+100</m:t>
                  </m:r>
                </m:e>
              </m:d>
              <m:d>
                <m:dPr>
                  <m:ctrlPr>
                    <w:rPr>
                      <w:rFonts w:ascii="Cambria Math" w:hAnsi="Cambria Math"/>
                      <w:i/>
                      <w:color w:val="000000"/>
                    </w:rPr>
                  </m:ctrlPr>
                </m:dPr>
                <m:e>
                  <m:r>
                    <w:rPr>
                      <w:rFonts w:ascii="Cambria Math" w:hAnsi="Cambria Math"/>
                      <w:color w:val="000000"/>
                    </w:rPr>
                    <m:t>r1,2+p</m:t>
                  </m:r>
                </m:e>
              </m:d>
            </m:den>
          </m:f>
          <m:r>
            <w:rPr>
              <w:rFonts w:ascii="Cambria Math" w:hAnsi="Cambria Math"/>
              <w:color w:val="000000"/>
            </w:rPr>
            <m:t xml:space="preserve">=-180° </m:t>
          </m:r>
        </m:oMath>
      </m:oMathPara>
    </w:p>
    <w:p w14:paraId="52CD6C07" w14:textId="77777777" w:rsidR="00377377" w:rsidRPr="00D40128" w:rsidRDefault="00935809" w:rsidP="00CC724A">
      <w:pPr>
        <w:pStyle w:val="Caption"/>
        <w:jc w:val="center"/>
        <w:rPr>
          <w:rFonts w:asciiTheme="minorBidi" w:hAnsiTheme="minorBidi"/>
          <w:color w:val="000000"/>
          <w:rPrChange w:id="582" w:author="Hao Xu" w:date="2016-04-25T20:18:00Z">
            <w:rPr>
              <w:rFonts w:ascii="Calibri" w:hAnsi="Calibri"/>
              <w:color w:val="000000"/>
            </w:rPr>
          </w:rPrChange>
        </w:rPr>
      </w:pPr>
      <w:r w:rsidRPr="00D40128">
        <w:rPr>
          <w:rFonts w:asciiTheme="minorBidi" w:hAnsiTheme="minorBidi"/>
          <w:rPrChange w:id="583" w:author="Hao Xu" w:date="2016-04-25T20:18:00Z">
            <w:rPr/>
          </w:rPrChange>
        </w:rPr>
        <w:t xml:space="preserve">Equation </w:t>
      </w:r>
      <w:r w:rsidR="00FF2E63" w:rsidRPr="00D40128">
        <w:rPr>
          <w:rFonts w:asciiTheme="minorBidi" w:hAnsiTheme="minorBidi"/>
          <w:rPrChange w:id="584" w:author="Hao Xu" w:date="2016-04-25T20:18:00Z">
            <w:rPr/>
          </w:rPrChange>
        </w:rPr>
        <w:fldChar w:fldCharType="begin"/>
      </w:r>
      <w:r w:rsidR="00FF2E63" w:rsidRPr="00D40128">
        <w:rPr>
          <w:rFonts w:asciiTheme="minorBidi" w:hAnsiTheme="minorBidi"/>
          <w:rPrChange w:id="585" w:author="Hao Xu" w:date="2016-04-25T20:18:00Z">
            <w:rPr/>
          </w:rPrChange>
        </w:rPr>
        <w:instrText xml:space="preserve"> SEQ Equation \* ARABIC </w:instrText>
      </w:r>
      <w:r w:rsidR="00FF2E63" w:rsidRPr="00D40128">
        <w:rPr>
          <w:rFonts w:asciiTheme="minorBidi" w:hAnsiTheme="minorBidi"/>
          <w:rPrChange w:id="586" w:author="Hao Xu" w:date="2016-04-25T20:18:00Z">
            <w:rPr/>
          </w:rPrChange>
        </w:rPr>
        <w:fldChar w:fldCharType="separate"/>
      </w:r>
      <w:r w:rsidR="000769B2" w:rsidRPr="00D40128">
        <w:rPr>
          <w:rFonts w:asciiTheme="minorBidi" w:hAnsiTheme="minorBidi"/>
          <w:rPrChange w:id="587" w:author="Hao Xu" w:date="2016-04-25T20:18:00Z">
            <w:rPr/>
          </w:rPrChange>
        </w:rPr>
        <w:t>31</w:t>
      </w:r>
      <w:r w:rsidR="00FF2E63" w:rsidRPr="00D40128">
        <w:rPr>
          <w:rFonts w:asciiTheme="minorBidi" w:hAnsiTheme="minorBidi"/>
          <w:rPrChange w:id="588" w:author="Hao Xu" w:date="2016-04-25T20:18:00Z">
            <w:rPr/>
          </w:rPrChange>
        </w:rPr>
        <w:fldChar w:fldCharType="end"/>
      </w:r>
      <w:r w:rsidR="00F26DDE" w:rsidRPr="00D40128">
        <w:rPr>
          <w:rFonts w:asciiTheme="minorBidi" w:hAnsiTheme="minorBidi"/>
          <w:rPrChange w:id="589" w:author="Hao Xu" w:date="2016-04-25T20:18:00Z">
            <w:rPr/>
          </w:rPrChange>
        </w:rPr>
        <w:t>: Determine the angle of p</w:t>
      </w:r>
    </w:p>
    <w:p w14:paraId="2DB62F0C" w14:textId="77777777" w:rsidR="006B339A" w:rsidRPr="00D40128" w:rsidRDefault="00651B1C" w:rsidP="00983D57">
      <w:pPr>
        <w:rPr>
          <w:rFonts w:asciiTheme="minorBidi" w:hAnsiTheme="minorBidi"/>
          <w:color w:val="000000"/>
          <w:rPrChange w:id="590" w:author="Hao Xu" w:date="2016-04-25T20:18:00Z">
            <w:rPr>
              <w:rFonts w:ascii="Calibri" w:hAnsi="Calibri"/>
              <w:color w:val="000000"/>
            </w:rPr>
          </w:rPrChange>
        </w:rPr>
      </w:pPr>
      <m:oMathPara>
        <m:oMath>
          <m:r>
            <w:rPr>
              <w:rFonts w:ascii="Cambria Math" w:hAnsi="Cambria Math"/>
              <w:color w:val="000000"/>
            </w:rPr>
            <m:t>θz=∠</m:t>
          </m:r>
          <m:d>
            <m:dPr>
              <m:ctrlPr>
                <w:rPr>
                  <w:rFonts w:ascii="Cambria Math" w:hAnsi="Cambria Math"/>
                  <w:i/>
                  <w:color w:val="000000"/>
                </w:rPr>
              </m:ctrlPr>
            </m:dPr>
            <m:e>
              <m:r>
                <w:rPr>
                  <w:rFonts w:ascii="Cambria Math" w:hAnsi="Cambria Math"/>
                  <w:color w:val="000000"/>
                </w:rPr>
                <m:t>r1+1</m:t>
              </m:r>
            </m:e>
          </m:d>
          <m:r>
            <w:rPr>
              <w:rFonts w:ascii="Cambria Math" w:hAnsi="Cambria Math"/>
              <w:color w:val="000000"/>
            </w:rPr>
            <m:t xml:space="preserve">=90° </m:t>
          </m:r>
        </m:oMath>
      </m:oMathPara>
    </w:p>
    <w:p w14:paraId="4137A56B" w14:textId="77777777" w:rsidR="00617AF0" w:rsidRPr="00D40128" w:rsidRDefault="00651B1C" w:rsidP="00617AF0">
      <w:pPr>
        <w:rPr>
          <w:rFonts w:asciiTheme="minorBidi" w:hAnsiTheme="minorBidi"/>
          <w:color w:val="000000"/>
          <w:rPrChange w:id="591" w:author="Hao Xu" w:date="2016-04-25T20:18:00Z">
            <w:rPr>
              <w:rFonts w:ascii="Calibri" w:hAnsi="Calibri"/>
              <w:color w:val="000000"/>
            </w:rPr>
          </w:rPrChange>
        </w:rPr>
      </w:pPr>
      <m:oMathPara>
        <m:oMath>
          <m:r>
            <w:rPr>
              <w:rFonts w:ascii="Cambria Math" w:hAnsi="Cambria Math"/>
              <w:color w:val="000000"/>
            </w:rPr>
            <m:t>θ1=∠</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-1</m:t>
                  </m:r>
                </m:den>
              </m:f>
            </m:e>
          </m:func>
          <m:r>
            <m:rPr>
              <m:sty m:val="p"/>
            </m:rPr>
            <w:rPr>
              <w:rFonts w:ascii="Cambria Math" w:hAnsi="Cambria Math"/>
              <w:color w:val="000000"/>
              <w:rPrChange w:id="592" w:author="Hao Xu" w:date="2016-04-25T20:18:00Z">
                <w:rPr>
                  <w:rFonts w:ascii="Cambria Math"/>
                  <w:color w:val="000000"/>
                </w:rPr>
              </w:rPrChange>
            </w:rPr>
            <m:t>)=369∠rm</m:t>
          </m:r>
          <m:r>
            <m:rPr>
              <m:sty m:val="p"/>
            </m:rPr>
            <w:rPr>
              <w:rFonts w:ascii="Cambria Math" w:hAnsi="Cambria Math"/>
              <w:color w:val="000000"/>
            </w:rPr>
            <w:br/>
          </m:r>
        </m:oMath>
        <m:oMath>
          <m:r>
            <w:rPr>
              <w:rFonts w:ascii="Cambria Math" w:hAnsi="Cambria Math"/>
              <w:color w:val="000000"/>
            </w:rPr>
            <m:t>θ0.3=∠</m:t>
          </m:r>
          <m:d>
            <m:dPr>
              <m:ctrlPr>
                <w:rPr>
                  <w:rFonts w:ascii="Cambria Math" w:hAnsi="Cambria Math"/>
                  <w:i/>
                  <w:color w:val="000000"/>
                </w:rPr>
              </m:ctrlPr>
            </m:dPr>
            <m:e>
              <m:r>
                <w:rPr>
                  <w:rFonts w:ascii="Cambria Math" w:hAnsi="Cambria Math"/>
                  <w:color w:val="000000"/>
                </w:rPr>
                <m:t>r1+0.3</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-0.7</m:t>
                  </m:r>
                </m:den>
              </m:f>
            </m:e>
          </m:func>
          <m:r>
            <m:rPr>
              <m:sty m:val="p"/>
            </m:rPr>
            <w:rPr>
              <w:rFonts w:ascii="Cambria Math" w:hAnsi="Cambria Math"/>
              <w:color w:val="000000"/>
              <w:rPrChange w:id="593" w:author="Hao Xu" w:date="2016-04-25T20:18:00Z">
                <w:rPr>
                  <w:rFonts w:ascii="Cambria Math"/>
                  <w:color w:val="000000"/>
                </w:rPr>
              </w:rPrChange>
            </w:rPr>
            <m:t>)=.79.3m</m:t>
          </m:r>
        </m:oMath>
      </m:oMathPara>
    </w:p>
    <w:p w14:paraId="0ED1CD58" w14:textId="77777777" w:rsidR="0029590D" w:rsidRPr="00D40128" w:rsidRDefault="00651B1C" w:rsidP="00617AF0">
      <w:pPr>
        <w:rPr>
          <w:rFonts w:asciiTheme="minorBidi" w:hAnsiTheme="minorBidi"/>
          <w:color w:val="000000"/>
          <w:rPrChange w:id="594" w:author="Hao Xu" w:date="2016-04-25T20:18:00Z">
            <w:rPr>
              <w:rFonts w:ascii="Calibri" w:hAnsi="Calibri"/>
              <w:color w:val="000000"/>
            </w:rPr>
          </w:rPrChange>
        </w:rPr>
      </w:pPr>
      <m:oMathPara>
        <m:oMath>
          <m:r>
            <w:rPr>
              <w:rFonts w:ascii="Cambria Math" w:hAnsi="Cambria Math"/>
              <w:color w:val="000000"/>
            </w:rPr>
            <m:t xml:space="preserve"> θ22=∠</m:t>
          </m:r>
          <m:d>
            <m:dPr>
              <m:ctrlPr>
                <w:rPr>
                  <w:rFonts w:ascii="Cambria Math" w:hAnsi="Cambria Math"/>
                  <w:i/>
                  <w:color w:val="000000"/>
                </w:rPr>
              </m:ctrlPr>
            </m:dPr>
            <m:e>
              <m:r>
                <w:rPr>
                  <w:rFonts w:ascii="Cambria Math" w:hAnsi="Cambria Math"/>
                  <w:color w:val="000000"/>
                </w:rPr>
                <m:t>r1+22</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21</m:t>
                  </m:r>
                </m:den>
              </m:f>
            </m:e>
          </m:func>
          <m:r>
            <m:rPr>
              <m:sty m:val="p"/>
            </m:rPr>
            <w:rPr>
              <w:rFonts w:ascii="Cambria Math" w:hAnsi="Cambria Math"/>
              <w:color w:val="000000"/>
              <w:rPrChange w:id="595" w:author="Hao Xu" w:date="2016-04-25T20:18:00Z">
                <w:rPr>
                  <w:rFonts w:ascii="Cambria Math"/>
                  <w:color w:val="000000"/>
                </w:rPr>
              </w:rPrChange>
            </w:rPr>
            <m:t>)=3.73</m:t>
          </m:r>
        </m:oMath>
      </m:oMathPara>
    </w:p>
    <w:p w14:paraId="21BF69C9" w14:textId="77777777" w:rsidR="00D1575F" w:rsidRPr="00D40128" w:rsidRDefault="00651B1C" w:rsidP="00CC724A">
      <w:pPr>
        <w:jc w:val="center"/>
        <w:rPr>
          <w:rFonts w:asciiTheme="minorBidi" w:hAnsiTheme="minorBidi"/>
          <w:color w:val="000000"/>
          <w:rPrChange w:id="596" w:author="Hao Xu" w:date="2016-04-25T20:18:00Z">
            <w:rPr>
              <w:rFonts w:ascii="Calibri" w:hAnsi="Calibri"/>
              <w:color w:val="000000"/>
            </w:rPr>
          </w:rPrChange>
        </w:rPr>
      </w:pPr>
      <m:oMathPara>
        <m:oMath>
          <m:r>
            <w:rPr>
              <w:rFonts w:ascii="Cambria Math" w:hAnsi="Cambria Math"/>
              <w:color w:val="000000"/>
            </w:rPr>
            <m:t>θ100=∠</m:t>
          </m:r>
          <m:d>
            <m:dPr>
              <m:ctrlPr>
                <w:rPr>
                  <w:rFonts w:ascii="Cambria Math" w:hAnsi="Cambria Math"/>
                  <w:i/>
                  <w:color w:val="000000"/>
                </w:rPr>
              </m:ctrlPr>
            </m:dPr>
            <m:e>
              <m:r>
                <w:rPr>
                  <w:rFonts w:ascii="Cambria Math" w:hAnsi="Cambria Math"/>
                  <w:color w:val="000000"/>
                </w:rPr>
                <m:t>r1+100</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99</m:t>
                  </m:r>
                </m:den>
              </m:f>
            </m:e>
          </m:func>
          <m:r>
            <m:rPr>
              <m:sty m:val="p"/>
            </m:rPr>
            <w:rPr>
              <w:rFonts w:ascii="Cambria Math" w:hAnsi="Cambria Math"/>
              <w:color w:val="000000"/>
              <w:rPrChange w:id="597" w:author="Hao Xu" w:date="2016-04-25T20:18:00Z">
                <w:rPr>
                  <w:rFonts w:ascii="Cambria Math"/>
                  <w:color w:val="000000"/>
                </w:rPr>
              </w:rPrChange>
            </w:rPr>
            <m:t>)=0.79</m:t>
          </m:r>
        </m:oMath>
      </m:oMathPara>
    </w:p>
    <w:p w14:paraId="4749FC11" w14:textId="77777777" w:rsidR="00D1575F" w:rsidRPr="00D40128" w:rsidRDefault="00651B1C" w:rsidP="00CC724A">
      <w:pPr>
        <w:keepNext/>
        <w:jc w:val="center"/>
        <w:rPr>
          <w:rFonts w:ascii="Cambria Math" w:hAnsi="Cambria Math" w:hint="eastAsia"/>
          <w:color w:val="000000"/>
          <w:oMath/>
        </w:rPr>
      </w:pPr>
      <m:oMathPara>
        <m:oMath>
          <m:r>
            <w:rPr>
              <w:rFonts w:ascii="Cambria Math" w:hAnsi="Cambria Math"/>
              <w:color w:val="000000"/>
            </w:rPr>
            <m:t>90+53.85+62.92-3.73-0.79-∠(p)=-180</m:t>
          </m:r>
        </m:oMath>
      </m:oMathPara>
    </w:p>
    <w:p w14:paraId="7C57ECEB" w14:textId="77777777" w:rsidR="00935809" w:rsidRPr="00D40128" w:rsidRDefault="00935809" w:rsidP="00CC724A">
      <w:pPr>
        <w:pStyle w:val="Caption"/>
        <w:jc w:val="center"/>
        <w:rPr>
          <w:rFonts w:asciiTheme="minorBidi" w:hAnsiTheme="minorBidi"/>
          <w:rPrChange w:id="598" w:author="Hao Xu" w:date="2016-04-25T20:18:00Z">
            <w:rPr/>
          </w:rPrChange>
        </w:rPr>
      </w:pPr>
      <w:r w:rsidRPr="00D40128">
        <w:rPr>
          <w:rFonts w:asciiTheme="minorBidi" w:hAnsiTheme="minorBidi"/>
          <w:rPrChange w:id="599" w:author="Hao Xu" w:date="2016-04-25T20:18:00Z">
            <w:rPr/>
          </w:rPrChange>
        </w:rPr>
        <w:t xml:space="preserve">Equation </w:t>
      </w:r>
      <w:r w:rsidR="00FF2E63" w:rsidRPr="00D40128">
        <w:rPr>
          <w:rFonts w:asciiTheme="minorBidi" w:hAnsiTheme="minorBidi"/>
          <w:rPrChange w:id="600" w:author="Hao Xu" w:date="2016-04-25T20:18:00Z">
            <w:rPr/>
          </w:rPrChange>
        </w:rPr>
        <w:fldChar w:fldCharType="begin"/>
      </w:r>
      <w:r w:rsidR="00FF2E63" w:rsidRPr="00D40128">
        <w:rPr>
          <w:rFonts w:asciiTheme="minorBidi" w:hAnsiTheme="minorBidi"/>
          <w:rPrChange w:id="601" w:author="Hao Xu" w:date="2016-04-25T20:18:00Z">
            <w:rPr/>
          </w:rPrChange>
        </w:rPr>
        <w:instrText xml:space="preserve"> SEQ Equation \* ARABIC </w:instrText>
      </w:r>
      <w:r w:rsidR="00FF2E63" w:rsidRPr="00D40128">
        <w:rPr>
          <w:rFonts w:asciiTheme="minorBidi" w:hAnsiTheme="minorBidi"/>
          <w:rPrChange w:id="602" w:author="Hao Xu" w:date="2016-04-25T20:18:00Z">
            <w:rPr/>
          </w:rPrChange>
        </w:rPr>
        <w:fldChar w:fldCharType="separate"/>
      </w:r>
      <w:r w:rsidR="000769B2" w:rsidRPr="00D40128">
        <w:rPr>
          <w:rFonts w:asciiTheme="minorBidi" w:hAnsiTheme="minorBidi"/>
          <w:rPrChange w:id="603" w:author="Hao Xu" w:date="2016-04-25T20:18:00Z">
            <w:rPr/>
          </w:rPrChange>
        </w:rPr>
        <w:t>32</w:t>
      </w:r>
      <w:r w:rsidR="00FF2E63" w:rsidRPr="00D40128">
        <w:rPr>
          <w:rFonts w:asciiTheme="minorBidi" w:hAnsiTheme="minorBidi"/>
          <w:rPrChange w:id="604" w:author="Hao Xu" w:date="2016-04-25T20:18:00Z">
            <w:rPr/>
          </w:rPrChange>
        </w:rPr>
        <w:fldChar w:fldCharType="end"/>
      </w:r>
      <w:r w:rsidR="00F26DDE" w:rsidRPr="00D40128">
        <w:rPr>
          <w:rFonts w:asciiTheme="minorBidi" w:hAnsiTheme="minorBidi"/>
          <w:rPrChange w:id="605" w:author="Hao Xu" w:date="2016-04-25T20:18:00Z">
            <w:rPr/>
          </w:rPrChange>
        </w:rPr>
        <w:t>: Calculations for each pole’s angle</w:t>
      </w:r>
    </w:p>
    <w:p w14:paraId="5428DDEB" w14:textId="77777777" w:rsidR="00840B79" w:rsidRPr="00D40128" w:rsidRDefault="00651B1C" w:rsidP="00CC724A">
      <w:pPr>
        <w:keepNext/>
        <w:jc w:val="center"/>
        <w:rPr>
          <w:rFonts w:ascii="Cambria Math" w:hAnsi="Cambria Math" w:hint="eastAsia"/>
          <w:color w:val="000000"/>
          <w:oMath/>
        </w:rPr>
      </w:pPr>
      <m:oMathPara>
        <m:oMath>
          <m:r>
            <w:rPr>
              <w:rFonts w:ascii="Cambria Math" w:hAnsi="Cambria Math"/>
              <w:color w:val="000000"/>
            </w:rPr>
            <m:t>∠(r+P)=382.25</m:t>
          </m:r>
        </m:oMath>
      </m:oMathPara>
    </w:p>
    <w:p w14:paraId="3ED6659A" w14:textId="77777777" w:rsidR="00935809" w:rsidRPr="00D40128" w:rsidRDefault="00935809" w:rsidP="00CC724A">
      <w:pPr>
        <w:pStyle w:val="Caption"/>
        <w:jc w:val="center"/>
        <w:rPr>
          <w:rFonts w:asciiTheme="minorBidi" w:hAnsiTheme="minorBidi"/>
          <w:rPrChange w:id="606" w:author="Hao Xu" w:date="2016-04-25T20:18:00Z">
            <w:rPr/>
          </w:rPrChange>
        </w:rPr>
      </w:pPr>
      <w:r w:rsidRPr="00D40128">
        <w:rPr>
          <w:rFonts w:asciiTheme="minorBidi" w:hAnsiTheme="minorBidi"/>
          <w:rPrChange w:id="607" w:author="Hao Xu" w:date="2016-04-25T20:18:00Z">
            <w:rPr/>
          </w:rPrChange>
        </w:rPr>
        <w:t xml:space="preserve">Equation </w:t>
      </w:r>
      <w:r w:rsidR="00FF2E63" w:rsidRPr="00D40128">
        <w:rPr>
          <w:rFonts w:asciiTheme="minorBidi" w:hAnsiTheme="minorBidi"/>
          <w:rPrChange w:id="608" w:author="Hao Xu" w:date="2016-04-25T20:18:00Z">
            <w:rPr/>
          </w:rPrChange>
        </w:rPr>
        <w:fldChar w:fldCharType="begin"/>
      </w:r>
      <w:r w:rsidR="00FF2E63" w:rsidRPr="00D40128">
        <w:rPr>
          <w:rFonts w:asciiTheme="minorBidi" w:hAnsiTheme="minorBidi"/>
          <w:rPrChange w:id="609" w:author="Hao Xu" w:date="2016-04-25T20:18:00Z">
            <w:rPr/>
          </w:rPrChange>
        </w:rPr>
        <w:instrText xml:space="preserve"> SEQ Equation \* ARABIC </w:instrText>
      </w:r>
      <w:r w:rsidR="00FF2E63" w:rsidRPr="00D40128">
        <w:rPr>
          <w:rFonts w:asciiTheme="minorBidi" w:hAnsiTheme="minorBidi"/>
          <w:rPrChange w:id="610" w:author="Hao Xu" w:date="2016-04-25T20:18:00Z">
            <w:rPr/>
          </w:rPrChange>
        </w:rPr>
        <w:fldChar w:fldCharType="separate"/>
      </w:r>
      <w:r w:rsidR="000769B2" w:rsidRPr="00D40128">
        <w:rPr>
          <w:rFonts w:asciiTheme="minorBidi" w:hAnsiTheme="minorBidi"/>
          <w:rPrChange w:id="611" w:author="Hao Xu" w:date="2016-04-25T20:18:00Z">
            <w:rPr/>
          </w:rPrChange>
        </w:rPr>
        <w:t>33</w:t>
      </w:r>
      <w:r w:rsidR="00FF2E63" w:rsidRPr="00D40128">
        <w:rPr>
          <w:rFonts w:asciiTheme="minorBidi" w:hAnsiTheme="minorBidi"/>
          <w:rPrChange w:id="612" w:author="Hao Xu" w:date="2016-04-25T20:18:00Z">
            <w:rPr/>
          </w:rPrChange>
        </w:rPr>
        <w:fldChar w:fldCharType="end"/>
      </w:r>
      <w:r w:rsidR="00F26DDE" w:rsidRPr="00D40128">
        <w:rPr>
          <w:rFonts w:asciiTheme="minorBidi" w:hAnsiTheme="minorBidi"/>
          <w:rPrChange w:id="613" w:author="Hao Xu" w:date="2016-04-25T20:18:00Z">
            <w:rPr/>
          </w:rPrChange>
        </w:rPr>
        <w:t>: Angle for pole P</w:t>
      </w:r>
    </w:p>
    <w:p w14:paraId="420487A2" w14:textId="77777777" w:rsidR="00935809" w:rsidRPr="00D40128" w:rsidRDefault="00651B1C" w:rsidP="00CC724A">
      <w:pPr>
        <w:keepNext/>
        <w:jc w:val="center"/>
        <w:rPr>
          <w:rFonts w:asciiTheme="minorBidi" w:hAnsiTheme="minorBidi"/>
          <w:rPrChange w:id="614" w:author="Hao Xu" w:date="2016-04-25T20:18:00Z">
            <w:rPr/>
          </w:rPrChange>
        </w:rPr>
      </w:pPr>
      <m:oMathPara>
        <m:oMath>
          <m:r>
            <w:rPr>
              <w:rFonts w:ascii="Cambria Math" w:hAnsi="Cambria Math"/>
              <w:color w:val="000000"/>
            </w:rPr>
            <m:t>tan</m:t>
          </m:r>
          <m:d>
            <m:dPr>
              <m:ctrlPr>
                <w:rPr>
                  <w:rFonts w:ascii="Cambria Math" w:hAnsi="Cambria Math"/>
                  <w:i/>
                  <w:color w:val="000000"/>
                </w:rPr>
              </m:ctrlPr>
            </m:dPr>
            <m:e>
              <m:r>
                <w:rPr>
                  <w:rFonts w:ascii="Cambria Math" w:hAnsi="Cambria Math"/>
                  <w:color w:val="000000"/>
                </w:rPr>
                <m:t>382.25</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p-1</m:t>
              </m:r>
            </m:den>
          </m:f>
          <m:r>
            <w:rPr>
              <w:rFonts w:ascii="Cambria Math" w:hAnsi="Cambria Math"/>
              <w:color w:val="000000"/>
            </w:rPr>
            <m:t>=0.409</m:t>
          </m:r>
        </m:oMath>
      </m:oMathPara>
    </w:p>
    <w:p w14:paraId="42D41EA7" w14:textId="77777777" w:rsidR="00D1575F" w:rsidRPr="00D40128" w:rsidRDefault="00935809" w:rsidP="00CC724A">
      <w:pPr>
        <w:pStyle w:val="Caption"/>
        <w:jc w:val="center"/>
        <w:rPr>
          <w:rFonts w:asciiTheme="minorBidi" w:hAnsiTheme="minorBidi"/>
          <w:color w:val="000000"/>
          <w:rPrChange w:id="615" w:author="Hao Xu" w:date="2016-04-25T20:18:00Z">
            <w:rPr>
              <w:rFonts w:ascii="Calibri" w:hAnsi="Calibri"/>
              <w:color w:val="000000"/>
            </w:rPr>
          </w:rPrChange>
        </w:rPr>
      </w:pPr>
      <w:r w:rsidRPr="00D40128">
        <w:rPr>
          <w:rFonts w:asciiTheme="minorBidi" w:hAnsiTheme="minorBidi"/>
          <w:rPrChange w:id="616" w:author="Hao Xu" w:date="2016-04-25T20:18:00Z">
            <w:rPr/>
          </w:rPrChange>
        </w:rPr>
        <w:t xml:space="preserve">Equation </w:t>
      </w:r>
      <w:r w:rsidR="00FF2E63" w:rsidRPr="00D40128">
        <w:rPr>
          <w:rFonts w:asciiTheme="minorBidi" w:hAnsiTheme="minorBidi"/>
          <w:rPrChange w:id="617" w:author="Hao Xu" w:date="2016-04-25T20:18:00Z">
            <w:rPr/>
          </w:rPrChange>
        </w:rPr>
        <w:fldChar w:fldCharType="begin"/>
      </w:r>
      <w:r w:rsidR="00FF2E63" w:rsidRPr="00D40128">
        <w:rPr>
          <w:rFonts w:asciiTheme="minorBidi" w:hAnsiTheme="minorBidi"/>
          <w:rPrChange w:id="618" w:author="Hao Xu" w:date="2016-04-25T20:18:00Z">
            <w:rPr/>
          </w:rPrChange>
        </w:rPr>
        <w:instrText xml:space="preserve"> SEQ Equation \* ARABIC </w:instrText>
      </w:r>
      <w:r w:rsidR="00FF2E63" w:rsidRPr="00D40128">
        <w:rPr>
          <w:rFonts w:asciiTheme="minorBidi" w:hAnsiTheme="minorBidi"/>
          <w:rPrChange w:id="619" w:author="Hao Xu" w:date="2016-04-25T20:18:00Z">
            <w:rPr/>
          </w:rPrChange>
        </w:rPr>
        <w:fldChar w:fldCharType="separate"/>
      </w:r>
      <w:r w:rsidR="000769B2" w:rsidRPr="00D40128">
        <w:rPr>
          <w:rFonts w:asciiTheme="minorBidi" w:hAnsiTheme="minorBidi"/>
          <w:rPrChange w:id="620" w:author="Hao Xu" w:date="2016-04-25T20:18:00Z">
            <w:rPr/>
          </w:rPrChange>
        </w:rPr>
        <w:t>34</w:t>
      </w:r>
      <w:r w:rsidR="00FF2E63" w:rsidRPr="00D40128">
        <w:rPr>
          <w:rFonts w:asciiTheme="minorBidi" w:hAnsiTheme="minorBidi"/>
          <w:rPrChange w:id="621" w:author="Hao Xu" w:date="2016-04-25T20:18:00Z">
            <w:rPr/>
          </w:rPrChange>
        </w:rPr>
        <w:fldChar w:fldCharType="end"/>
      </w:r>
    </w:p>
    <w:p w14:paraId="5EA8CD79" w14:textId="77777777" w:rsidR="00D1575F" w:rsidRPr="00D40128" w:rsidRDefault="00651B1C" w:rsidP="00CC724A">
      <w:pPr>
        <w:keepNext/>
        <w:jc w:val="center"/>
        <w:rPr>
          <w:rFonts w:ascii="Cambria Math" w:hAnsi="Cambria Math" w:hint="eastAsia"/>
          <w:color w:val="000000"/>
          <w:oMath/>
        </w:rPr>
      </w:pPr>
      <m:oMathPara>
        <m:oMath>
          <m:r>
            <w:rPr>
              <w:rFonts w:ascii="Cambria Math" w:hAnsi="Cambria Math"/>
              <w:color w:val="000000"/>
            </w:rPr>
            <m:t>P=4.35</m:t>
          </m:r>
        </m:oMath>
      </m:oMathPara>
    </w:p>
    <w:p w14:paraId="0CDF8EE0" w14:textId="77777777" w:rsidR="00935809" w:rsidRPr="00D40128" w:rsidRDefault="00935809" w:rsidP="00CC724A">
      <w:pPr>
        <w:pStyle w:val="Caption"/>
        <w:jc w:val="center"/>
        <w:rPr>
          <w:rFonts w:asciiTheme="minorBidi" w:hAnsiTheme="minorBidi"/>
          <w:rPrChange w:id="622" w:author="Hao Xu" w:date="2016-04-25T20:18:00Z">
            <w:rPr/>
          </w:rPrChange>
        </w:rPr>
      </w:pPr>
      <w:r w:rsidRPr="00D40128">
        <w:rPr>
          <w:rFonts w:asciiTheme="minorBidi" w:hAnsiTheme="minorBidi"/>
          <w:rPrChange w:id="623" w:author="Hao Xu" w:date="2016-04-25T20:18:00Z">
            <w:rPr/>
          </w:rPrChange>
        </w:rPr>
        <w:t xml:space="preserve">Equation </w:t>
      </w:r>
      <w:r w:rsidR="00FF2E63" w:rsidRPr="00D40128">
        <w:rPr>
          <w:rFonts w:asciiTheme="minorBidi" w:hAnsiTheme="minorBidi"/>
          <w:rPrChange w:id="624" w:author="Hao Xu" w:date="2016-04-25T20:18:00Z">
            <w:rPr/>
          </w:rPrChange>
        </w:rPr>
        <w:fldChar w:fldCharType="begin"/>
      </w:r>
      <w:r w:rsidR="00FF2E63" w:rsidRPr="00D40128">
        <w:rPr>
          <w:rFonts w:asciiTheme="minorBidi" w:hAnsiTheme="minorBidi"/>
          <w:rPrChange w:id="625" w:author="Hao Xu" w:date="2016-04-25T20:18:00Z">
            <w:rPr/>
          </w:rPrChange>
        </w:rPr>
        <w:instrText xml:space="preserve"> SEQ Equation \* ARABIC </w:instrText>
      </w:r>
      <w:r w:rsidR="00FF2E63" w:rsidRPr="00D40128">
        <w:rPr>
          <w:rFonts w:asciiTheme="minorBidi" w:hAnsiTheme="minorBidi"/>
          <w:rPrChange w:id="626" w:author="Hao Xu" w:date="2016-04-25T20:18:00Z">
            <w:rPr/>
          </w:rPrChange>
        </w:rPr>
        <w:fldChar w:fldCharType="separate"/>
      </w:r>
      <w:r w:rsidR="000769B2" w:rsidRPr="00D40128">
        <w:rPr>
          <w:rFonts w:asciiTheme="minorBidi" w:hAnsiTheme="minorBidi"/>
          <w:rPrChange w:id="627" w:author="Hao Xu" w:date="2016-04-25T20:18:00Z">
            <w:rPr/>
          </w:rPrChange>
        </w:rPr>
        <w:t>35</w:t>
      </w:r>
      <w:r w:rsidR="00FF2E63" w:rsidRPr="00D40128">
        <w:rPr>
          <w:rFonts w:asciiTheme="minorBidi" w:hAnsiTheme="minorBidi"/>
          <w:rPrChange w:id="628" w:author="Hao Xu" w:date="2016-04-25T20:18:00Z">
            <w:rPr/>
          </w:rPrChange>
        </w:rPr>
        <w:fldChar w:fldCharType="end"/>
      </w:r>
    </w:p>
    <w:p w14:paraId="7778DAC6" w14:textId="77777777" w:rsidR="00935809" w:rsidRPr="00D40128" w:rsidRDefault="00CD0303" w:rsidP="00CC724A">
      <w:pPr>
        <w:keepNext/>
        <w:jc w:val="center"/>
        <w:rPr>
          <w:rFonts w:asciiTheme="minorBidi" w:hAnsiTheme="minorBidi"/>
          <w:rPrChange w:id="629" w:author="Hao Xu" w:date="2016-04-25T20:18:00Z">
            <w:rPr/>
          </w:rPrChange>
        </w:rPr>
      </w:pPr>
      <m:oMathPara>
        <m:oMath>
          <m:f>
            <m:fPr>
              <m:ctrlPr>
                <w:rPr>
                  <w:rFonts w:ascii="Cambria Math" w:hAnsi="Cambria Math"/>
                  <w:i/>
                  <w:color w:val="000000"/>
                  <w:lang w:val="pt-PT"/>
                </w:rPr>
              </m:ctrlPr>
            </m:fPr>
            <m:num>
              <m:r>
                <w:rPr>
                  <w:rFonts w:ascii="Cambria Math" w:hAnsi="Cambria Math"/>
                  <w:color w:val="000000"/>
                  <w:lang w:val="pt-PT"/>
                </w:rPr>
                <m:t>s+1</m:t>
              </m:r>
            </m:num>
            <m:den>
              <m:r>
                <w:rPr>
                  <w:rFonts w:ascii="Cambria Math" w:hAnsi="Cambria Math"/>
                  <w:color w:val="000000"/>
                  <w:lang w:val="pt-PT"/>
                </w:rPr>
                <m:t>s+4.35</m:t>
              </m:r>
            </m:den>
          </m:f>
        </m:oMath>
      </m:oMathPara>
    </w:p>
    <w:p w14:paraId="726DCEFE" w14:textId="77777777" w:rsidR="00840B79" w:rsidRPr="00D40128" w:rsidRDefault="00935809" w:rsidP="00CC724A">
      <w:pPr>
        <w:pStyle w:val="Caption"/>
        <w:jc w:val="center"/>
        <w:rPr>
          <w:rFonts w:asciiTheme="minorBidi" w:hAnsiTheme="minorBidi"/>
          <w:rPrChange w:id="630" w:author="Hao Xu" w:date="2016-04-25T20:18:00Z">
            <w:rPr/>
          </w:rPrChange>
        </w:rPr>
      </w:pPr>
      <w:r w:rsidRPr="00D40128">
        <w:rPr>
          <w:rFonts w:asciiTheme="minorBidi" w:hAnsiTheme="minorBidi"/>
          <w:rPrChange w:id="631" w:author="Hao Xu" w:date="2016-04-25T20:18:00Z">
            <w:rPr/>
          </w:rPrChange>
        </w:rPr>
        <w:t xml:space="preserve">Equation </w:t>
      </w:r>
      <w:r w:rsidR="00FF2E63" w:rsidRPr="00D40128">
        <w:rPr>
          <w:rFonts w:asciiTheme="minorBidi" w:hAnsiTheme="minorBidi"/>
          <w:rPrChange w:id="632" w:author="Hao Xu" w:date="2016-04-25T20:18:00Z">
            <w:rPr/>
          </w:rPrChange>
        </w:rPr>
        <w:fldChar w:fldCharType="begin"/>
      </w:r>
      <w:r w:rsidR="00FF2E63" w:rsidRPr="00D40128">
        <w:rPr>
          <w:rFonts w:asciiTheme="minorBidi" w:hAnsiTheme="minorBidi"/>
          <w:rPrChange w:id="633" w:author="Hao Xu" w:date="2016-04-25T20:18:00Z">
            <w:rPr/>
          </w:rPrChange>
        </w:rPr>
        <w:instrText xml:space="preserve"> SEQ Equation \* ARABIC </w:instrText>
      </w:r>
      <w:r w:rsidR="00FF2E63" w:rsidRPr="00D40128">
        <w:rPr>
          <w:rFonts w:asciiTheme="minorBidi" w:hAnsiTheme="minorBidi"/>
          <w:rPrChange w:id="634" w:author="Hao Xu" w:date="2016-04-25T20:18:00Z">
            <w:rPr/>
          </w:rPrChange>
        </w:rPr>
        <w:fldChar w:fldCharType="separate"/>
      </w:r>
      <w:r w:rsidR="000769B2" w:rsidRPr="00D40128">
        <w:rPr>
          <w:rFonts w:asciiTheme="minorBidi" w:hAnsiTheme="minorBidi"/>
          <w:rPrChange w:id="635" w:author="Hao Xu" w:date="2016-04-25T20:18:00Z">
            <w:rPr/>
          </w:rPrChange>
        </w:rPr>
        <w:t>36</w:t>
      </w:r>
      <w:r w:rsidR="00FF2E63" w:rsidRPr="00D40128">
        <w:rPr>
          <w:rFonts w:asciiTheme="minorBidi" w:hAnsiTheme="minorBidi"/>
          <w:rPrChange w:id="636" w:author="Hao Xu" w:date="2016-04-25T20:18:00Z">
            <w:rPr/>
          </w:rPrChange>
        </w:rPr>
        <w:fldChar w:fldCharType="end"/>
      </w:r>
      <w:r w:rsidR="00F26DDE" w:rsidRPr="00D40128">
        <w:rPr>
          <w:rFonts w:asciiTheme="minorBidi" w:hAnsiTheme="minorBidi"/>
          <w:rPrChange w:id="637" w:author="Hao Xu" w:date="2016-04-25T20:18:00Z">
            <w:rPr/>
          </w:rPrChange>
        </w:rPr>
        <w:t>: Lead compensator of the calculation</w:t>
      </w:r>
    </w:p>
    <w:p w14:paraId="79AAEA38" w14:textId="77777777" w:rsidR="00F26DDE" w:rsidRPr="00D40128" w:rsidRDefault="00F26DDE" w:rsidP="00F26DDE">
      <w:pPr>
        <w:rPr>
          <w:rFonts w:asciiTheme="minorBidi" w:hAnsiTheme="minorBidi"/>
          <w:rPrChange w:id="638" w:author="Hao Xu" w:date="2016-04-25T20:18:00Z">
            <w:rPr/>
          </w:rPrChange>
        </w:rPr>
      </w:pPr>
      <w:r w:rsidRPr="00D40128">
        <w:rPr>
          <w:rFonts w:asciiTheme="minorBidi" w:hAnsiTheme="minorBidi"/>
          <w:rPrChange w:id="639" w:author="Hao Xu" w:date="2016-04-25T20:18:00Z">
            <w:rPr/>
          </w:rPrChange>
        </w:rPr>
        <w:t>However the calculated compensator’s zero is not suitable for the performance required, therefore to apply another rule, which is using the value at the left of smallest pole except 0. In this case, 0.31 was chosen instead of 1.</w:t>
      </w:r>
    </w:p>
    <w:p w14:paraId="2CE8619A" w14:textId="77777777" w:rsidR="00F66386" w:rsidRPr="00D40128" w:rsidRDefault="00F66386" w:rsidP="00F66386">
      <w:pPr>
        <w:keepNext/>
        <w:rPr>
          <w:rFonts w:asciiTheme="minorBidi" w:hAnsiTheme="minorBidi"/>
          <w:rPrChange w:id="640" w:author="Hao Xu" w:date="2016-04-25T20:18:00Z">
            <w:rPr/>
          </w:rPrChange>
        </w:rPr>
      </w:pPr>
      <m:oMathPara>
        <m:oMath>
          <m:r>
            <w:rPr>
              <w:rFonts w:ascii="Cambria Math" w:hAnsi="Cambria Math"/>
              <w:color w:val="000000"/>
            </w:rPr>
            <m:t>KGc</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G</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=1, K=2.87</m:t>
          </m:r>
        </m:oMath>
      </m:oMathPara>
    </w:p>
    <w:p w14:paraId="69F52324" w14:textId="77777777" w:rsidR="00F66386" w:rsidRPr="00D40128" w:rsidRDefault="00F66386" w:rsidP="00F66386">
      <w:pPr>
        <w:pStyle w:val="Caption"/>
        <w:jc w:val="center"/>
        <w:rPr>
          <w:rFonts w:asciiTheme="minorBidi" w:hAnsiTheme="minorBidi"/>
          <w:rPrChange w:id="641" w:author="Hao Xu" w:date="2016-04-25T20:18:00Z">
            <w:rPr/>
          </w:rPrChange>
        </w:rPr>
      </w:pPr>
      <w:r w:rsidRPr="00D40128">
        <w:rPr>
          <w:rFonts w:asciiTheme="minorBidi" w:hAnsiTheme="minorBidi"/>
          <w:rPrChange w:id="642" w:author="Hao Xu" w:date="2016-04-25T20:18:00Z">
            <w:rPr/>
          </w:rPrChange>
        </w:rPr>
        <w:t xml:space="preserve">Equation </w:t>
      </w:r>
      <w:r w:rsidR="00FF2E63" w:rsidRPr="00D40128">
        <w:rPr>
          <w:rFonts w:asciiTheme="minorBidi" w:hAnsiTheme="minorBidi"/>
          <w:rPrChange w:id="643" w:author="Hao Xu" w:date="2016-04-25T20:18:00Z">
            <w:rPr/>
          </w:rPrChange>
        </w:rPr>
        <w:fldChar w:fldCharType="begin"/>
      </w:r>
      <w:r w:rsidR="00FF2E63" w:rsidRPr="00D40128">
        <w:rPr>
          <w:rFonts w:asciiTheme="minorBidi" w:hAnsiTheme="minorBidi"/>
          <w:rPrChange w:id="644" w:author="Hao Xu" w:date="2016-04-25T20:18:00Z">
            <w:rPr/>
          </w:rPrChange>
        </w:rPr>
        <w:instrText xml:space="preserve"> SEQ Equation \* ARABIC </w:instrText>
      </w:r>
      <w:r w:rsidR="00FF2E63" w:rsidRPr="00D40128">
        <w:rPr>
          <w:rFonts w:asciiTheme="minorBidi" w:hAnsiTheme="minorBidi"/>
          <w:rPrChange w:id="645" w:author="Hao Xu" w:date="2016-04-25T20:18:00Z">
            <w:rPr/>
          </w:rPrChange>
        </w:rPr>
        <w:fldChar w:fldCharType="separate"/>
      </w:r>
      <w:r w:rsidR="000769B2" w:rsidRPr="00D40128">
        <w:rPr>
          <w:rFonts w:asciiTheme="minorBidi" w:hAnsiTheme="minorBidi"/>
          <w:rPrChange w:id="646" w:author="Hao Xu" w:date="2016-04-25T20:18:00Z">
            <w:rPr/>
          </w:rPrChange>
        </w:rPr>
        <w:t>37</w:t>
      </w:r>
      <w:r w:rsidR="00FF2E63" w:rsidRPr="00D40128">
        <w:rPr>
          <w:rFonts w:asciiTheme="minorBidi" w:hAnsiTheme="minorBidi"/>
          <w:rPrChange w:id="647" w:author="Hao Xu" w:date="2016-04-25T20:18:00Z">
            <w:rPr/>
          </w:rPrChange>
        </w:rPr>
        <w:fldChar w:fldCharType="end"/>
      </w:r>
      <w:r w:rsidRPr="00D40128">
        <w:rPr>
          <w:rFonts w:asciiTheme="minorBidi" w:hAnsiTheme="minorBidi"/>
          <w:rPrChange w:id="648" w:author="Hao Xu" w:date="2016-04-25T20:18:00Z">
            <w:rPr/>
          </w:rPrChange>
        </w:rPr>
        <w:t>: Calculate new K for this Plant</w:t>
      </w:r>
    </w:p>
    <w:p w14:paraId="7C51FFE1" w14:textId="77777777" w:rsidR="00935809" w:rsidRPr="00D40128" w:rsidRDefault="00CD0303" w:rsidP="00CC724A">
      <w:pPr>
        <w:keepNext/>
        <w:jc w:val="center"/>
        <w:rPr>
          <w:rFonts w:asciiTheme="minorBidi" w:hAnsiTheme="minorBidi"/>
          <w:rPrChange w:id="649" w:author="Hao Xu" w:date="2016-04-25T20:18:00Z">
            <w:rPr/>
          </w:rPrChange>
        </w:rPr>
      </w:pPr>
      <m:oMathPara>
        <m:oMath>
          <m:f>
            <m:fPr>
              <m:ctrlPr>
                <w:rPr>
                  <w:rFonts w:ascii="Cambria Math" w:hAnsi="Cambria Math"/>
                  <w:i/>
                  <w:color w:val="000000"/>
                  <w:lang w:val="pt-PT"/>
                </w:rPr>
              </m:ctrlPr>
            </m:fPr>
            <m:num>
              <m:r>
                <w:rPr>
                  <w:rFonts w:ascii="Cambria Math" w:hAnsi="Cambria Math"/>
                  <w:color w:val="000000"/>
                  <w:lang w:val="pt-PT"/>
                </w:rPr>
                <m:t>s+0.31</m:t>
              </m:r>
            </m:num>
            <m:den>
              <m:r>
                <w:rPr>
                  <w:rFonts w:ascii="Cambria Math" w:hAnsi="Cambria Math"/>
                  <w:color w:val="000000"/>
                  <w:lang w:val="pt-PT"/>
                </w:rPr>
                <m:t>s+4.35</m:t>
              </m:r>
            </m:den>
          </m:f>
        </m:oMath>
      </m:oMathPara>
    </w:p>
    <w:p w14:paraId="70D258D7" w14:textId="77777777" w:rsidR="00840B79" w:rsidRPr="00D40128" w:rsidRDefault="00935809" w:rsidP="00CC724A">
      <w:pPr>
        <w:pStyle w:val="Caption"/>
        <w:jc w:val="center"/>
        <w:rPr>
          <w:rFonts w:asciiTheme="minorBidi" w:hAnsiTheme="minorBidi"/>
          <w:color w:val="000000"/>
          <w:lang w:val="pt-PT"/>
          <w:rPrChange w:id="650" w:author="Hao Xu" w:date="2016-04-25T20:18:00Z">
            <w:rPr>
              <w:rFonts w:ascii="Calibri" w:hAnsi="Calibri"/>
              <w:color w:val="000000"/>
              <w:lang w:val="pt-PT"/>
            </w:rPr>
          </w:rPrChange>
        </w:rPr>
      </w:pPr>
      <w:r w:rsidRPr="00D40128">
        <w:rPr>
          <w:rFonts w:asciiTheme="minorBidi" w:hAnsiTheme="minorBidi"/>
          <w:rPrChange w:id="651" w:author="Hao Xu" w:date="2016-04-25T20:18:00Z">
            <w:rPr/>
          </w:rPrChange>
        </w:rPr>
        <w:t xml:space="preserve">Equation </w:t>
      </w:r>
      <w:r w:rsidR="00FF2E63" w:rsidRPr="00D40128">
        <w:rPr>
          <w:rFonts w:asciiTheme="minorBidi" w:hAnsiTheme="minorBidi"/>
          <w:rPrChange w:id="652" w:author="Hao Xu" w:date="2016-04-25T20:18:00Z">
            <w:rPr/>
          </w:rPrChange>
        </w:rPr>
        <w:fldChar w:fldCharType="begin"/>
      </w:r>
      <w:r w:rsidR="00FF2E63" w:rsidRPr="00D40128">
        <w:rPr>
          <w:rFonts w:asciiTheme="minorBidi" w:hAnsiTheme="minorBidi"/>
          <w:rPrChange w:id="653" w:author="Hao Xu" w:date="2016-04-25T20:18:00Z">
            <w:rPr/>
          </w:rPrChange>
        </w:rPr>
        <w:instrText xml:space="preserve"> SEQ Equation \* ARABIC </w:instrText>
      </w:r>
      <w:r w:rsidR="00FF2E63" w:rsidRPr="00D40128">
        <w:rPr>
          <w:rFonts w:asciiTheme="minorBidi" w:hAnsiTheme="minorBidi"/>
          <w:rPrChange w:id="654" w:author="Hao Xu" w:date="2016-04-25T20:18:00Z">
            <w:rPr/>
          </w:rPrChange>
        </w:rPr>
        <w:fldChar w:fldCharType="separate"/>
      </w:r>
      <w:r w:rsidR="000769B2" w:rsidRPr="00D40128">
        <w:rPr>
          <w:rFonts w:asciiTheme="minorBidi" w:hAnsiTheme="minorBidi"/>
          <w:rPrChange w:id="655" w:author="Hao Xu" w:date="2016-04-25T20:18:00Z">
            <w:rPr/>
          </w:rPrChange>
        </w:rPr>
        <w:t>38</w:t>
      </w:r>
      <w:r w:rsidR="00FF2E63" w:rsidRPr="00D40128">
        <w:rPr>
          <w:rFonts w:asciiTheme="minorBidi" w:hAnsiTheme="minorBidi"/>
          <w:rPrChange w:id="656" w:author="Hao Xu" w:date="2016-04-25T20:18:00Z">
            <w:rPr/>
          </w:rPrChange>
        </w:rPr>
        <w:fldChar w:fldCharType="end"/>
      </w:r>
      <w:r w:rsidR="00F26DDE" w:rsidRPr="00D40128">
        <w:rPr>
          <w:rFonts w:asciiTheme="minorBidi" w:hAnsiTheme="minorBidi"/>
          <w:rPrChange w:id="657" w:author="Hao Xu" w:date="2016-04-25T20:18:00Z">
            <w:rPr/>
          </w:rPrChange>
        </w:rPr>
        <w:t>: Modified lead compensator</w:t>
      </w:r>
    </w:p>
    <w:p w14:paraId="50A724EB" w14:textId="77777777" w:rsidR="000F53C1" w:rsidRPr="00D40128" w:rsidRDefault="00840B79" w:rsidP="00F66386">
      <w:pPr>
        <w:keepNext/>
        <w:rPr>
          <w:rFonts w:asciiTheme="minorBidi" w:hAnsiTheme="minorBidi"/>
          <w:rPrChange w:id="658" w:author="Hao Xu" w:date="2016-04-25T20:18:00Z">
            <w:rPr/>
          </w:rPrChange>
        </w:rPr>
      </w:pPr>
      <w:r w:rsidRPr="00D40128">
        <w:rPr>
          <w:rFonts w:asciiTheme="minorBidi" w:hAnsiTheme="minorBidi"/>
          <w:color w:val="000000"/>
          <w:rPrChange w:id="659" w:author="Hao Xu" w:date="2016-04-25T20:18:00Z">
            <w:rPr>
              <w:rFonts w:ascii="Calibri" w:hAnsi="Calibri"/>
              <w:color w:val="000000"/>
            </w:rPr>
          </w:rPrChange>
        </w:rPr>
        <w:br w:type="page"/>
      </w:r>
      <m:oMathPara>
        <m:oMath>
          <m:r>
            <m:rPr>
              <m:sty m:val="p"/>
            </m:rPr>
            <w:rPr>
              <w:rFonts w:ascii="Cambria Math" w:hAnsi="Cambria Math"/>
              <w:color w:val="000000"/>
            </w:rPr>
            <w:lastRenderedPageBreak/>
            <w:br/>
          </m:r>
        </m:oMath>
      </m:oMathPara>
    </w:p>
    <w:p w14:paraId="37402C1B" w14:textId="77777777" w:rsidR="000F53C1" w:rsidRPr="00D40128" w:rsidRDefault="00840B79" w:rsidP="000F53C1">
      <w:pPr>
        <w:keepNext/>
        <w:rPr>
          <w:rFonts w:asciiTheme="minorBidi" w:hAnsiTheme="minorBidi"/>
          <w:rPrChange w:id="660" w:author="Hao Xu" w:date="2016-04-25T20:18:00Z">
            <w:rPr/>
          </w:rPrChange>
        </w:rPr>
      </w:pPr>
      <m:oMathPara>
        <m:oMath>
          <m:r>
            <w:rPr>
              <w:rFonts w:ascii="Cambria Math" w:hAnsi="Cambria Math"/>
              <w:color w:val="000000"/>
            </w:rPr>
            <m:t>GKlead=</m:t>
          </m:r>
          <m:f>
            <m:fPr>
              <m:ctrlPr>
                <w:rPr>
                  <w:rFonts w:ascii="Cambria Math" w:hAnsi="Cambria Math"/>
                  <w:i/>
                  <w:color w:val="000000"/>
                </w:rPr>
              </m:ctrlPr>
            </m:fPr>
            <m:num>
              <m:r>
                <w:rPr>
                  <w:rFonts w:ascii="Cambria Math" w:hAnsi="Cambria Math"/>
                  <w:color w:val="000000"/>
                </w:rPr>
                <m:t>5000k(s+0.31)</m:t>
              </m:r>
            </m:num>
            <m:den>
              <m:r>
                <w:rPr>
                  <w:rFonts w:ascii="Cambria Math" w:hAnsi="Cambria Math"/>
                  <w:color w:val="000000"/>
                </w:rPr>
                <m:t>s(s+0.3)(s+22)(s+100)(s+4.35)</m:t>
              </m:r>
            </m:den>
          </m:f>
        </m:oMath>
      </m:oMathPara>
    </w:p>
    <w:p w14:paraId="33E8CE64" w14:textId="77777777" w:rsidR="00F66386" w:rsidRPr="00D40128" w:rsidRDefault="000F53C1" w:rsidP="00D32F74">
      <w:pPr>
        <w:pStyle w:val="Caption"/>
        <w:jc w:val="center"/>
        <w:rPr>
          <w:rFonts w:asciiTheme="minorBidi" w:hAnsiTheme="minorBidi"/>
          <w:rPrChange w:id="661" w:author="Hao Xu" w:date="2016-04-25T20:18:00Z">
            <w:rPr/>
          </w:rPrChange>
        </w:rPr>
      </w:pPr>
      <w:r w:rsidRPr="00D40128">
        <w:rPr>
          <w:rFonts w:asciiTheme="minorBidi" w:hAnsiTheme="minorBidi"/>
          <w:rPrChange w:id="662" w:author="Hao Xu" w:date="2016-04-25T20:18:00Z">
            <w:rPr/>
          </w:rPrChange>
        </w:rPr>
        <w:t xml:space="preserve">Equation </w:t>
      </w:r>
      <w:r w:rsidR="00FF2E63" w:rsidRPr="00D40128">
        <w:rPr>
          <w:rFonts w:asciiTheme="minorBidi" w:hAnsiTheme="minorBidi"/>
          <w:rPrChange w:id="663" w:author="Hao Xu" w:date="2016-04-25T20:18:00Z">
            <w:rPr/>
          </w:rPrChange>
        </w:rPr>
        <w:fldChar w:fldCharType="begin"/>
      </w:r>
      <w:r w:rsidR="00FF2E63" w:rsidRPr="00D40128">
        <w:rPr>
          <w:rFonts w:asciiTheme="minorBidi" w:hAnsiTheme="minorBidi"/>
          <w:rPrChange w:id="664" w:author="Hao Xu" w:date="2016-04-25T20:18:00Z">
            <w:rPr/>
          </w:rPrChange>
        </w:rPr>
        <w:instrText xml:space="preserve"> SEQ Equation \* ARABIC </w:instrText>
      </w:r>
      <w:r w:rsidR="00FF2E63" w:rsidRPr="00D40128">
        <w:rPr>
          <w:rFonts w:asciiTheme="minorBidi" w:hAnsiTheme="minorBidi"/>
          <w:rPrChange w:id="665" w:author="Hao Xu" w:date="2016-04-25T20:18:00Z">
            <w:rPr/>
          </w:rPrChange>
        </w:rPr>
        <w:fldChar w:fldCharType="separate"/>
      </w:r>
      <w:r w:rsidR="000769B2" w:rsidRPr="00D40128">
        <w:rPr>
          <w:rFonts w:asciiTheme="minorBidi" w:hAnsiTheme="minorBidi"/>
          <w:rPrChange w:id="666" w:author="Hao Xu" w:date="2016-04-25T20:18:00Z">
            <w:rPr/>
          </w:rPrChange>
        </w:rPr>
        <w:t>39</w:t>
      </w:r>
      <w:r w:rsidR="00FF2E63" w:rsidRPr="00D40128">
        <w:rPr>
          <w:rFonts w:asciiTheme="minorBidi" w:hAnsiTheme="minorBidi"/>
          <w:rPrChange w:id="667" w:author="Hao Xu" w:date="2016-04-25T20:18:00Z">
            <w:rPr/>
          </w:rPrChange>
        </w:rPr>
        <w:fldChar w:fldCharType="end"/>
      </w:r>
      <w:r w:rsidR="00D32F74" w:rsidRPr="00D40128">
        <w:rPr>
          <w:rFonts w:asciiTheme="minorBidi" w:hAnsiTheme="minorBidi"/>
          <w:rPrChange w:id="668" w:author="Hao Xu" w:date="2016-04-25T20:18:00Z">
            <w:rPr/>
          </w:rPrChange>
        </w:rPr>
        <w:t>: New Plant with modified compensator, k=2.87</w:t>
      </w:r>
    </w:p>
    <w:p w14:paraId="0542B038" w14:textId="77777777" w:rsidR="00D32F74" w:rsidRPr="00D40128" w:rsidRDefault="00F96EEB" w:rsidP="00D32F74">
      <w:pPr>
        <w:pStyle w:val="Caption"/>
        <w:keepNext/>
        <w:rPr>
          <w:rFonts w:asciiTheme="minorBidi" w:hAnsiTheme="minorBidi"/>
          <w:rPrChange w:id="669" w:author="Hao Xu" w:date="2016-04-25T20:18:00Z">
            <w:rPr/>
          </w:rPrChange>
        </w:rPr>
      </w:pPr>
      <w:r w:rsidRPr="00D40128">
        <w:rPr>
          <w:rFonts w:asciiTheme="minorBidi" w:hAnsiTheme="minorBidi"/>
          <w:rPrChange w:id="670" w:author="Hao Xu" w:date="2016-04-25T20:18:00Z">
            <w:rPr/>
          </w:rPrChange>
        </w:rPr>
        <w:drawing>
          <wp:inline distT="0" distB="0" distL="0" distR="0" wp14:anchorId="578354E1" wp14:editId="645C140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a.jpg"/>
                    <pic:cNvPicPr/>
                  </pic:nvPicPr>
                  <pic:blipFill>
                    <a:blip r:embed="rId4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A6EF84F" w14:textId="77777777" w:rsidR="000F53C1" w:rsidRPr="00D40128" w:rsidRDefault="00D32F74" w:rsidP="00D32F74">
      <w:pPr>
        <w:pStyle w:val="Caption"/>
        <w:jc w:val="center"/>
        <w:rPr>
          <w:rFonts w:asciiTheme="minorBidi" w:hAnsiTheme="minorBidi"/>
          <w:rPrChange w:id="671" w:author="Hao Xu" w:date="2016-04-25T20:18:00Z">
            <w:rPr/>
          </w:rPrChange>
        </w:rPr>
      </w:pPr>
      <w:r w:rsidRPr="00D40128">
        <w:rPr>
          <w:rFonts w:asciiTheme="minorBidi" w:hAnsiTheme="minorBidi"/>
          <w:rPrChange w:id="672" w:author="Hao Xu" w:date="2016-04-25T20:18:00Z">
            <w:rPr/>
          </w:rPrChange>
        </w:rPr>
        <w:t xml:space="preserve">Figure </w:t>
      </w:r>
      <w:r w:rsidR="00FF2E63" w:rsidRPr="00D40128">
        <w:rPr>
          <w:rFonts w:asciiTheme="minorBidi" w:hAnsiTheme="minorBidi"/>
          <w:rPrChange w:id="673" w:author="Hao Xu" w:date="2016-04-25T20:18:00Z">
            <w:rPr/>
          </w:rPrChange>
        </w:rPr>
        <w:fldChar w:fldCharType="begin"/>
      </w:r>
      <w:r w:rsidR="00FF2E63" w:rsidRPr="00D40128">
        <w:rPr>
          <w:rFonts w:asciiTheme="minorBidi" w:hAnsiTheme="minorBidi"/>
          <w:rPrChange w:id="674" w:author="Hao Xu" w:date="2016-04-25T20:18:00Z">
            <w:rPr/>
          </w:rPrChange>
        </w:rPr>
        <w:instrText xml:space="preserve"> SEQ Figure \* ARABIC </w:instrText>
      </w:r>
      <w:r w:rsidR="00FF2E63" w:rsidRPr="00D40128">
        <w:rPr>
          <w:rFonts w:asciiTheme="minorBidi" w:hAnsiTheme="minorBidi"/>
          <w:rPrChange w:id="675" w:author="Hao Xu" w:date="2016-04-25T20:18:00Z">
            <w:rPr/>
          </w:rPrChange>
        </w:rPr>
        <w:fldChar w:fldCharType="separate"/>
      </w:r>
      <w:r w:rsidR="00E52583" w:rsidRPr="00D40128">
        <w:rPr>
          <w:rFonts w:asciiTheme="minorBidi" w:hAnsiTheme="minorBidi"/>
          <w:rPrChange w:id="676" w:author="Hao Xu" w:date="2016-04-25T20:18:00Z">
            <w:rPr/>
          </w:rPrChange>
        </w:rPr>
        <w:t>4</w:t>
      </w:r>
      <w:r w:rsidR="00FF2E63" w:rsidRPr="00D40128">
        <w:rPr>
          <w:rFonts w:asciiTheme="minorBidi" w:hAnsiTheme="minorBidi"/>
          <w:rPrChange w:id="677" w:author="Hao Xu" w:date="2016-04-25T20:18:00Z">
            <w:rPr/>
          </w:rPrChange>
        </w:rPr>
        <w:fldChar w:fldCharType="end"/>
      </w:r>
      <w:r w:rsidRPr="00D40128">
        <w:rPr>
          <w:rFonts w:asciiTheme="minorBidi" w:hAnsiTheme="minorBidi"/>
          <w:rPrChange w:id="678" w:author="Hao Xu" w:date="2016-04-25T20:18:00Z">
            <w:rPr/>
          </w:rPrChange>
        </w:rPr>
        <w:t>: Peak Overshoot and settling time of new plant</w:t>
      </w:r>
    </w:p>
    <w:p w14:paraId="3E38CFBB" w14:textId="77777777" w:rsidR="00840B79" w:rsidRPr="00D40128" w:rsidRDefault="00D32F74">
      <w:pPr>
        <w:rPr>
          <w:rFonts w:asciiTheme="minorBidi" w:hAnsiTheme="minorBidi"/>
          <w:color w:val="000000"/>
          <w:rPrChange w:id="679" w:author="Hao Xu" w:date="2016-04-25T20:18:00Z">
            <w:rPr>
              <w:rFonts w:ascii="Calibri" w:hAnsi="Calibri"/>
              <w:color w:val="000000"/>
            </w:rPr>
          </w:rPrChange>
        </w:rPr>
      </w:pPr>
      <w:r w:rsidRPr="00D40128">
        <w:rPr>
          <w:rFonts w:asciiTheme="minorBidi" w:hAnsiTheme="minorBidi"/>
          <w:color w:val="000000"/>
          <w:rPrChange w:id="680" w:author="Hao Xu" w:date="2016-04-25T20:18:00Z">
            <w:rPr>
              <w:rFonts w:ascii="Calibri" w:hAnsi="Calibri"/>
              <w:color w:val="000000"/>
            </w:rPr>
          </w:rPrChange>
        </w:rPr>
        <w:t>From the figure 4 above, required 4s settling time is satisfied and the overshoot is merely 2.63%, which is a good result.</w:t>
      </w:r>
    </w:p>
    <w:p w14:paraId="24861B64" w14:textId="77777777" w:rsidR="00D32F74" w:rsidRPr="00D40128" w:rsidRDefault="00D32F74">
      <w:pPr>
        <w:rPr>
          <w:rFonts w:asciiTheme="minorBidi" w:hAnsiTheme="minorBidi"/>
          <w:b/>
          <w:color w:val="000000"/>
          <w:rPrChange w:id="681" w:author="Hao Xu" w:date="2016-04-25T20:18:00Z">
            <w:rPr>
              <w:rFonts w:ascii="Calibri" w:hAnsi="Calibri"/>
              <w:b/>
              <w:color w:val="000000"/>
            </w:rPr>
          </w:rPrChange>
        </w:rPr>
      </w:pPr>
      <w:r w:rsidRPr="00D40128">
        <w:rPr>
          <w:rFonts w:asciiTheme="minorBidi" w:hAnsiTheme="minorBidi"/>
          <w:b/>
          <w:color w:val="000000"/>
          <w:rPrChange w:id="682" w:author="Hao Xu" w:date="2016-04-25T20:18:00Z">
            <w:rPr>
              <w:rFonts w:ascii="Calibri" w:hAnsi="Calibri"/>
              <w:b/>
              <w:color w:val="000000"/>
            </w:rPr>
          </w:rPrChange>
        </w:rPr>
        <w:br w:type="page"/>
      </w:r>
    </w:p>
    <w:p w14:paraId="47D598BB" w14:textId="77777777" w:rsidR="00DF51B7" w:rsidRPr="00D40128" w:rsidRDefault="007B4A7D" w:rsidP="005D55B5">
      <w:pPr>
        <w:rPr>
          <w:rFonts w:asciiTheme="minorBidi" w:hAnsiTheme="minorBidi"/>
          <w:b/>
          <w:color w:val="000000"/>
          <w:rPrChange w:id="683" w:author="Hao Xu" w:date="2016-04-25T20:18:00Z">
            <w:rPr>
              <w:rFonts w:ascii="Calibri" w:hAnsi="Calibri"/>
              <w:b/>
              <w:color w:val="000000"/>
            </w:rPr>
          </w:rPrChange>
        </w:rPr>
      </w:pPr>
      <w:r w:rsidRPr="00D40128">
        <w:rPr>
          <w:rFonts w:asciiTheme="minorBidi" w:hAnsiTheme="minorBidi"/>
          <w:b/>
          <w:color w:val="000000"/>
          <w:rPrChange w:id="684" w:author="Hao Xu" w:date="2016-04-25T20:18:00Z">
            <w:rPr>
              <w:rFonts w:ascii="Calibri" w:hAnsi="Calibri"/>
              <w:b/>
              <w:color w:val="000000"/>
            </w:rPr>
          </w:rPrChange>
        </w:rPr>
        <w:lastRenderedPageBreak/>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w:t>
      </w:r>
      <w:r w:rsidRPr="00D40128">
        <w:rPr>
          <w:rFonts w:asciiTheme="minorBidi" w:hAnsiTheme="minorBidi"/>
          <w:color w:val="000000"/>
          <w:rPrChange w:id="685" w:author="Hao Xu" w:date="2016-04-25T20:18:00Z">
            <w:rPr>
              <w:rFonts w:ascii="Calibri" w:hAnsi="Calibri"/>
              <w:color w:val="000000"/>
            </w:rPr>
          </w:rPrChange>
        </w:rPr>
        <w:t>). Write down the final compensated open- and closed-loop transfer functions and use MATLAB to evaluate the performance of your final design in the time and frequency domain. Use M</w:t>
      </w:r>
      <w:r w:rsidRPr="00D40128">
        <w:rPr>
          <w:rFonts w:asciiTheme="minorBidi" w:hAnsiTheme="minorBidi"/>
          <w:b/>
          <w:color w:val="000000"/>
          <w:rPrChange w:id="686" w:author="Hao Xu" w:date="2016-04-25T20:18:00Z">
            <w:rPr>
              <w:rFonts w:ascii="Calibri" w:hAnsi="Calibri"/>
              <w:b/>
              <w:color w:val="000000"/>
            </w:rPr>
          </w:rPrChange>
        </w:rPr>
        <w:t>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14:paraId="685109C2" w14:textId="77777777" w:rsidR="00935809" w:rsidRPr="00D40128" w:rsidRDefault="008C31C2" w:rsidP="00935809">
      <w:pPr>
        <w:keepNext/>
        <w:rPr>
          <w:rFonts w:asciiTheme="minorBidi" w:hAnsiTheme="minorBidi"/>
          <w:rPrChange w:id="687" w:author="Hao Xu" w:date="2016-04-25T20:18:00Z">
            <w:rPr/>
          </w:rPrChange>
        </w:rPr>
      </w:pPr>
      <m:oMathPara>
        <m:oMath>
          <m:r>
            <m:rPr>
              <m:sty m:val="p"/>
            </m:rPr>
            <w:rPr>
              <w:rFonts w:ascii="Cambria Math" w:hAnsi="Cambria Math"/>
              <w:color w:val="000000"/>
            </w:rPr>
            <m:t>Ess=</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sG</m:t>
              </m:r>
              <m:d>
                <m:dPr>
                  <m:ctrlPr>
                    <w:rPr>
                      <w:rFonts w:ascii="Cambria Math" w:hAnsi="Cambria Math"/>
                      <w:i/>
                    </w:rPr>
                  </m:ctrlPr>
                </m:dPr>
                <m:e>
                  <m:r>
                    <w:rPr>
                      <w:rFonts w:ascii="Cambria Math" w:hAnsi="Cambria Math"/>
                    </w:rPr>
                    <m:t>s</m:t>
                  </m:r>
                </m:e>
              </m:d>
              <m:r>
                <w:rPr>
                  <w:rFonts w:ascii="Cambria Math" w:hAnsi="Cambria Math"/>
                </w:rPr>
                <m:t>=</m:t>
              </m:r>
            </m:e>
          </m:func>
          <m:func>
            <m:funcPr>
              <m:ctrlPr>
                <w:rPr>
                  <w:rFonts w:ascii="Cambria Math" w:hAnsi="Cambria Math"/>
                  <w:color w:val="000000"/>
                </w:rPr>
              </m:ctrlPr>
            </m:funcPr>
            <m:fName>
              <m:limLow>
                <m:limLowPr>
                  <m:ctrlPr>
                    <w:rPr>
                      <w:rFonts w:ascii="Cambria Math" w:hAnsi="Cambria Math"/>
                      <w:color w:val="000000"/>
                    </w:rPr>
                  </m:ctrlPr>
                </m:limLowPr>
                <m:e>
                  <m:r>
                    <m:rPr>
                      <m:sty m:val="p"/>
                    </m:rPr>
                    <w:rPr>
                      <w:rFonts w:ascii="Cambria Math" w:hAnsi="Cambria Math"/>
                      <w:color w:val="000000"/>
                    </w:rPr>
                    <m:t>lim</m:t>
                  </m:r>
                </m:e>
                <m:lim>
                  <m:r>
                    <w:rPr>
                      <w:rFonts w:ascii="Cambria Math" w:hAnsi="Cambria Math"/>
                      <w:color w:val="000000"/>
                    </w:rPr>
                    <m:t>s→0</m:t>
                  </m:r>
                </m:lim>
              </m:limLow>
            </m:fName>
            <m:e>
              <m:f>
                <m:fPr>
                  <m:ctrlPr>
                    <w:rPr>
                      <w:rFonts w:ascii="Cambria Math" w:hAnsi="Cambria Math"/>
                      <w:i/>
                      <w:color w:val="000000"/>
                    </w:rPr>
                  </m:ctrlPr>
                </m:fPr>
                <m:num>
                  <m:r>
                    <w:rPr>
                      <w:rFonts w:ascii="Cambria Math" w:hAnsi="Cambria Math"/>
                      <w:color w:val="000000"/>
                    </w:rPr>
                    <m:t>s×2.87×5000×</m:t>
                  </m:r>
                  <m:d>
                    <m:dPr>
                      <m:ctrlPr>
                        <w:rPr>
                          <w:rFonts w:ascii="Cambria Math" w:hAnsi="Cambria Math"/>
                          <w:i/>
                          <w:color w:val="000000"/>
                        </w:rPr>
                      </m:ctrlPr>
                    </m:dPr>
                    <m:e>
                      <m:r>
                        <w:rPr>
                          <w:rFonts w:ascii="Cambria Math" w:hAnsi="Cambria Math"/>
                          <w:color w:val="000000"/>
                        </w:rPr>
                        <m:t>s+0.31</m:t>
                      </m:r>
                    </m:e>
                  </m:d>
                </m:num>
                <m:den>
                  <m:r>
                    <w:rPr>
                      <w:rFonts w:ascii="Cambria Math" w:hAnsi="Cambria Math"/>
                      <w:color w:val="000000"/>
                    </w:rPr>
                    <m:t>s</m:t>
                  </m:r>
                  <m:d>
                    <m:dPr>
                      <m:ctrlPr>
                        <w:rPr>
                          <w:rFonts w:ascii="Cambria Math" w:hAnsi="Cambria Math"/>
                          <w:i/>
                          <w:color w:val="000000"/>
                        </w:rPr>
                      </m:ctrlPr>
                    </m:dPr>
                    <m:e>
                      <m:r>
                        <w:rPr>
                          <w:rFonts w:ascii="Cambria Math" w:hAnsi="Cambria Math"/>
                          <w:color w:val="000000"/>
                        </w:rPr>
                        <m:t>s+0.3</m:t>
                      </m:r>
                    </m:e>
                  </m:d>
                  <m:d>
                    <m:dPr>
                      <m:ctrlPr>
                        <w:rPr>
                          <w:rFonts w:ascii="Cambria Math" w:hAnsi="Cambria Math"/>
                          <w:i/>
                          <w:color w:val="000000"/>
                        </w:rPr>
                      </m:ctrlPr>
                    </m:dPr>
                    <m:e>
                      <m:r>
                        <w:rPr>
                          <w:rFonts w:ascii="Cambria Math" w:hAnsi="Cambria Math"/>
                          <w:color w:val="000000"/>
                        </w:rPr>
                        <m:t>s+22</m:t>
                      </m:r>
                    </m:e>
                  </m:d>
                  <m:d>
                    <m:dPr>
                      <m:ctrlPr>
                        <w:rPr>
                          <w:rFonts w:ascii="Cambria Math" w:hAnsi="Cambria Math"/>
                          <w:i/>
                          <w:color w:val="000000"/>
                        </w:rPr>
                      </m:ctrlPr>
                    </m:dPr>
                    <m:e>
                      <m:r>
                        <w:rPr>
                          <w:rFonts w:ascii="Cambria Math" w:hAnsi="Cambria Math"/>
                          <w:color w:val="000000"/>
                        </w:rPr>
                        <m:t>s+100</m:t>
                      </m:r>
                    </m:e>
                  </m:d>
                  <m:d>
                    <m:dPr>
                      <m:ctrlPr>
                        <w:rPr>
                          <w:rFonts w:ascii="Cambria Math" w:hAnsi="Cambria Math"/>
                          <w:i/>
                          <w:color w:val="000000"/>
                        </w:rPr>
                      </m:ctrlPr>
                    </m:dPr>
                    <m:e>
                      <m:r>
                        <w:rPr>
                          <w:rFonts w:ascii="Cambria Math" w:hAnsi="Cambria Math"/>
                          <w:color w:val="000000"/>
                        </w:rPr>
                        <m:t>s+4.35</m:t>
                      </m:r>
                    </m:e>
                  </m:d>
                </m:den>
              </m:f>
            </m:e>
          </m:func>
          <m:r>
            <w:rPr>
              <w:rFonts w:ascii="Cambria Math" w:hAnsi="Cambria Math"/>
              <w:color w:val="000000"/>
            </w:rPr>
            <m:t>=1.79</m:t>
          </m:r>
        </m:oMath>
      </m:oMathPara>
    </w:p>
    <w:p w14:paraId="07F050CA" w14:textId="77777777" w:rsidR="006714B3" w:rsidRPr="00D40128" w:rsidRDefault="00935809" w:rsidP="00CC724A">
      <w:pPr>
        <w:pStyle w:val="Caption"/>
        <w:jc w:val="center"/>
        <w:rPr>
          <w:rFonts w:asciiTheme="minorBidi" w:hAnsiTheme="minorBidi"/>
          <w:color w:val="000000"/>
          <w:rPrChange w:id="688" w:author="Hao Xu" w:date="2016-04-25T20:18:00Z">
            <w:rPr>
              <w:rFonts w:ascii="Calibri" w:hAnsi="Calibri"/>
              <w:color w:val="000000"/>
            </w:rPr>
          </w:rPrChange>
        </w:rPr>
      </w:pPr>
      <w:r w:rsidRPr="00D40128">
        <w:rPr>
          <w:rFonts w:asciiTheme="minorBidi" w:hAnsiTheme="minorBidi"/>
          <w:rPrChange w:id="689" w:author="Hao Xu" w:date="2016-04-25T20:18:00Z">
            <w:rPr/>
          </w:rPrChange>
        </w:rPr>
        <w:t xml:space="preserve">Equation </w:t>
      </w:r>
      <w:r w:rsidR="00FF2E63" w:rsidRPr="00D40128">
        <w:rPr>
          <w:rFonts w:asciiTheme="minorBidi" w:hAnsiTheme="minorBidi"/>
          <w:rPrChange w:id="690" w:author="Hao Xu" w:date="2016-04-25T20:18:00Z">
            <w:rPr/>
          </w:rPrChange>
        </w:rPr>
        <w:fldChar w:fldCharType="begin"/>
      </w:r>
      <w:r w:rsidR="00FF2E63" w:rsidRPr="00D40128">
        <w:rPr>
          <w:rFonts w:asciiTheme="minorBidi" w:hAnsiTheme="minorBidi"/>
          <w:rPrChange w:id="691" w:author="Hao Xu" w:date="2016-04-25T20:18:00Z">
            <w:rPr/>
          </w:rPrChange>
        </w:rPr>
        <w:instrText xml:space="preserve"> SEQ Equation \* ARABIC </w:instrText>
      </w:r>
      <w:r w:rsidR="00FF2E63" w:rsidRPr="00D40128">
        <w:rPr>
          <w:rFonts w:asciiTheme="minorBidi" w:hAnsiTheme="minorBidi"/>
          <w:rPrChange w:id="692" w:author="Hao Xu" w:date="2016-04-25T20:18:00Z">
            <w:rPr/>
          </w:rPrChange>
        </w:rPr>
        <w:fldChar w:fldCharType="separate"/>
      </w:r>
      <w:r w:rsidR="000769B2" w:rsidRPr="00D40128">
        <w:rPr>
          <w:rFonts w:asciiTheme="minorBidi" w:hAnsiTheme="minorBidi"/>
          <w:rPrChange w:id="693" w:author="Hao Xu" w:date="2016-04-25T20:18:00Z">
            <w:rPr/>
          </w:rPrChange>
        </w:rPr>
        <w:t>40</w:t>
      </w:r>
      <w:r w:rsidR="00FF2E63" w:rsidRPr="00D40128">
        <w:rPr>
          <w:rFonts w:asciiTheme="minorBidi" w:hAnsiTheme="minorBidi"/>
          <w:rPrChange w:id="694" w:author="Hao Xu" w:date="2016-04-25T20:18:00Z">
            <w:rPr/>
          </w:rPrChange>
        </w:rPr>
        <w:fldChar w:fldCharType="end"/>
      </w:r>
      <w:r w:rsidR="00D32F74" w:rsidRPr="00D40128">
        <w:rPr>
          <w:rFonts w:asciiTheme="minorBidi" w:hAnsiTheme="minorBidi"/>
          <w:rPrChange w:id="695" w:author="Hao Xu" w:date="2016-04-25T20:18:00Z">
            <w:rPr/>
          </w:rPrChange>
        </w:rPr>
        <w:t xml:space="preserve">: The steady state error of the ramp input </w:t>
      </w:r>
    </w:p>
    <w:p w14:paraId="29580BC8" w14:textId="77777777" w:rsidR="007732CC" w:rsidRPr="00D40128" w:rsidRDefault="00AF786B" w:rsidP="00D32F74">
      <w:pPr>
        <w:rPr>
          <w:rFonts w:asciiTheme="minorBidi" w:hAnsiTheme="minorBidi"/>
          <w:color w:val="000000"/>
          <w:rPrChange w:id="696" w:author="Hao Xu" w:date="2016-04-25T20:18:00Z">
            <w:rPr>
              <w:rFonts w:ascii="Calibri" w:hAnsi="Calibri"/>
              <w:color w:val="000000"/>
            </w:rPr>
          </w:rPrChange>
        </w:rPr>
      </w:pPr>
      <w:r w:rsidRPr="00D40128">
        <w:rPr>
          <w:rFonts w:asciiTheme="minorBidi" w:hAnsiTheme="minorBidi"/>
          <w:color w:val="000000"/>
          <w:rPrChange w:id="697" w:author="Hao Xu" w:date="2016-04-25T20:18:00Z">
            <w:rPr>
              <w:rFonts w:ascii="Calibri" w:hAnsi="Calibri"/>
              <w:color w:val="000000"/>
            </w:rPr>
          </w:rPrChange>
        </w:rPr>
        <w:t>In this solution, the</w:t>
      </w:r>
      <w:r w:rsidR="007732CC" w:rsidRPr="00D40128">
        <w:rPr>
          <w:rFonts w:asciiTheme="minorBidi" w:hAnsiTheme="minorBidi"/>
          <w:color w:val="000000"/>
          <w:rPrChange w:id="698" w:author="Hao Xu" w:date="2016-04-25T20:18:00Z">
            <w:rPr>
              <w:rFonts w:ascii="Calibri" w:hAnsi="Calibri"/>
              <w:color w:val="000000"/>
            </w:rPr>
          </w:rPrChange>
        </w:rPr>
        <w:t xml:space="preserve"> </w:t>
      </w:r>
      <w:r w:rsidR="00D32F74" w:rsidRPr="00D40128">
        <w:rPr>
          <w:rFonts w:asciiTheme="minorBidi" w:hAnsiTheme="minorBidi"/>
          <w:color w:val="000000"/>
          <w:rPrChange w:id="699" w:author="Hao Xu" w:date="2016-04-25T20:18:00Z">
            <w:rPr>
              <w:rFonts w:ascii="Calibri" w:hAnsi="Calibri"/>
              <w:color w:val="000000"/>
            </w:rPr>
          </w:rPrChange>
        </w:rPr>
        <w:t>Ess (steady state error)</w:t>
      </w:r>
      <w:r w:rsidRPr="00D40128">
        <w:rPr>
          <w:rFonts w:asciiTheme="minorBidi" w:hAnsiTheme="minorBidi"/>
          <w:color w:val="000000"/>
          <w:rPrChange w:id="700" w:author="Hao Xu" w:date="2016-04-25T20:18:00Z">
            <w:rPr>
              <w:rFonts w:ascii="Calibri" w:hAnsi="Calibri"/>
              <w:color w:val="000000"/>
            </w:rPr>
          </w:rPrChange>
        </w:rPr>
        <w:t xml:space="preserve"> was chosen</w:t>
      </w:r>
      <w:r w:rsidR="007732CC" w:rsidRPr="00D40128">
        <w:rPr>
          <w:rFonts w:asciiTheme="minorBidi" w:hAnsiTheme="minorBidi"/>
          <w:color w:val="000000"/>
          <w:rPrChange w:id="701" w:author="Hao Xu" w:date="2016-04-25T20:18:00Z">
            <w:rPr>
              <w:rFonts w:ascii="Calibri" w:hAnsi="Calibri"/>
              <w:color w:val="000000"/>
            </w:rPr>
          </w:rPrChange>
        </w:rPr>
        <w:t xml:space="preserve"> to 3.3%</w:t>
      </w:r>
      <w:r w:rsidRPr="00D40128">
        <w:rPr>
          <w:rFonts w:asciiTheme="minorBidi" w:hAnsiTheme="minorBidi"/>
          <w:color w:val="000000"/>
          <w:rPrChange w:id="702" w:author="Hao Xu" w:date="2016-04-25T20:18:00Z">
            <w:rPr>
              <w:rFonts w:ascii="Calibri" w:hAnsi="Calibri"/>
              <w:color w:val="000000"/>
            </w:rPr>
          </w:rPrChange>
        </w:rPr>
        <w:t xml:space="preserve"> for the convenience of calculation and feasibility. Therefore the</w:t>
      </w:r>
      <w:r w:rsidR="00D32F74" w:rsidRPr="00D40128">
        <w:rPr>
          <w:rFonts w:asciiTheme="minorBidi" w:hAnsiTheme="minorBidi"/>
          <w:color w:val="000000"/>
          <w:rPrChange w:id="703" w:author="Hao Xu" w:date="2016-04-25T20:18:00Z">
            <w:rPr>
              <w:rFonts w:ascii="Calibri" w:hAnsi="Calibri"/>
              <w:color w:val="000000"/>
            </w:rPr>
          </w:rPrChange>
        </w:rPr>
        <w:t xml:space="preserve"> compensated</w:t>
      </w:r>
      <w:r w:rsidRPr="00D40128">
        <w:rPr>
          <w:rFonts w:asciiTheme="minorBidi" w:hAnsiTheme="minorBidi"/>
          <w:color w:val="000000"/>
          <w:rPrChange w:id="704" w:author="Hao Xu" w:date="2016-04-25T20:18:00Z">
            <w:rPr>
              <w:rFonts w:ascii="Calibri" w:hAnsi="Calibri"/>
              <w:color w:val="000000"/>
            </w:rPr>
          </w:rPrChange>
        </w:rPr>
        <w:t xml:space="preserve"> Kv is rounded to 30.</w:t>
      </w:r>
    </w:p>
    <w:p w14:paraId="31C8CC8D" w14:textId="77777777" w:rsidR="00935809" w:rsidRPr="00D40128" w:rsidRDefault="008C31C2" w:rsidP="00935809">
      <w:pPr>
        <w:keepNext/>
        <w:rPr>
          <w:rFonts w:asciiTheme="minorBidi" w:hAnsiTheme="minorBidi"/>
          <w:rPrChange w:id="705" w:author="Hao Xu" w:date="2016-04-25T20:18:00Z">
            <w:rPr/>
          </w:rPrChange>
        </w:rPr>
      </w:pPr>
      <m:oMathPara>
        <m:oMath>
          <m:r>
            <w:rPr>
              <w:rFonts w:ascii="Cambria Math" w:hAnsi="Cambria Math"/>
              <w:color w:val="000000"/>
            </w:rPr>
            <m:t xml:space="preserve"> </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m:t>
                      </m:r>
                      <m:r>
                        <w:rPr>
                          <w:rFonts w:ascii="Cambria Math" w:hAnsi="Cambria Math"/>
                          <w:color w:val="000000"/>
                        </w:rPr>
                        <m:t>s×2.87×</m:t>
                      </m:r>
                      <m:d>
                        <m:dPr>
                          <m:ctrlPr>
                            <w:rPr>
                              <w:rFonts w:ascii="Cambria Math" w:hAnsi="Cambria Math"/>
                              <w:i/>
                              <w:color w:val="000000"/>
                            </w:rPr>
                          </m:ctrlPr>
                        </m:dPr>
                        <m:e>
                          <m:r>
                            <w:rPr>
                              <w:rFonts w:ascii="Cambria Math" w:hAnsi="Cambria Math"/>
                              <w:color w:val="000000"/>
                            </w:rPr>
                            <m:t>s+0.31</m:t>
                          </m:r>
                        </m:e>
                      </m:d>
                      <m:r>
                        <w:rPr>
                          <w:rFonts w:ascii="Cambria Math" w:hAnsi="Cambria Math"/>
                          <w:color w:val="000000"/>
                        </w:rPr>
                        <m:t>×k</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i/>
                              <w:color w:val="000000"/>
                            </w:rPr>
                          </m:ctrlPr>
                        </m:dPr>
                        <m:e>
                          <m:r>
                            <w:rPr>
                              <w:rFonts w:ascii="Cambria Math" w:hAnsi="Cambria Math"/>
                              <w:color w:val="000000"/>
                            </w:rPr>
                            <m:t>s+4.35</m:t>
                          </m:r>
                        </m:e>
                      </m: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0.033</m:t>
                  </m:r>
                </m:den>
              </m:f>
            </m:e>
          </m:func>
          <m:r>
            <w:rPr>
              <w:rFonts w:ascii="Cambria Math" w:hAnsi="Cambria Math"/>
            </w:rPr>
            <m:t>=30</m:t>
          </m:r>
        </m:oMath>
      </m:oMathPara>
    </w:p>
    <w:p w14:paraId="7F5C0F57" w14:textId="77777777" w:rsidR="006714B3" w:rsidRPr="00D40128" w:rsidRDefault="00935809" w:rsidP="00CC724A">
      <w:pPr>
        <w:pStyle w:val="Caption"/>
        <w:jc w:val="center"/>
        <w:rPr>
          <w:rFonts w:asciiTheme="minorBidi" w:hAnsiTheme="minorBidi"/>
          <w:rPrChange w:id="706" w:author="Hao Xu" w:date="2016-04-25T20:18:00Z">
            <w:rPr/>
          </w:rPrChange>
        </w:rPr>
      </w:pPr>
      <w:r w:rsidRPr="00D40128">
        <w:rPr>
          <w:rFonts w:asciiTheme="minorBidi" w:hAnsiTheme="minorBidi"/>
          <w:rPrChange w:id="707" w:author="Hao Xu" w:date="2016-04-25T20:18:00Z">
            <w:rPr/>
          </w:rPrChange>
        </w:rPr>
        <w:t xml:space="preserve">Equation </w:t>
      </w:r>
      <w:r w:rsidR="00FF2E63" w:rsidRPr="00D40128">
        <w:rPr>
          <w:rFonts w:asciiTheme="minorBidi" w:hAnsiTheme="minorBidi"/>
          <w:rPrChange w:id="708" w:author="Hao Xu" w:date="2016-04-25T20:18:00Z">
            <w:rPr/>
          </w:rPrChange>
        </w:rPr>
        <w:fldChar w:fldCharType="begin"/>
      </w:r>
      <w:r w:rsidR="00FF2E63" w:rsidRPr="00D40128">
        <w:rPr>
          <w:rFonts w:asciiTheme="minorBidi" w:hAnsiTheme="minorBidi"/>
          <w:rPrChange w:id="709" w:author="Hao Xu" w:date="2016-04-25T20:18:00Z">
            <w:rPr/>
          </w:rPrChange>
        </w:rPr>
        <w:instrText xml:space="preserve"> SEQ Equation \* ARABIC </w:instrText>
      </w:r>
      <w:r w:rsidR="00FF2E63" w:rsidRPr="00D40128">
        <w:rPr>
          <w:rFonts w:asciiTheme="minorBidi" w:hAnsiTheme="minorBidi"/>
          <w:rPrChange w:id="710" w:author="Hao Xu" w:date="2016-04-25T20:18:00Z">
            <w:rPr/>
          </w:rPrChange>
        </w:rPr>
        <w:fldChar w:fldCharType="separate"/>
      </w:r>
      <w:r w:rsidR="000769B2" w:rsidRPr="00D40128">
        <w:rPr>
          <w:rFonts w:asciiTheme="minorBidi" w:hAnsiTheme="minorBidi"/>
          <w:rPrChange w:id="711" w:author="Hao Xu" w:date="2016-04-25T20:18:00Z">
            <w:rPr/>
          </w:rPrChange>
        </w:rPr>
        <w:t>41</w:t>
      </w:r>
      <w:r w:rsidR="00FF2E63" w:rsidRPr="00D40128">
        <w:rPr>
          <w:rFonts w:asciiTheme="minorBidi" w:hAnsiTheme="minorBidi"/>
          <w:rPrChange w:id="712" w:author="Hao Xu" w:date="2016-04-25T20:18:00Z">
            <w:rPr/>
          </w:rPrChange>
        </w:rPr>
        <w:fldChar w:fldCharType="end"/>
      </w:r>
    </w:p>
    <w:p w14:paraId="09C57FCF" w14:textId="77777777" w:rsidR="00935809" w:rsidRPr="00D40128" w:rsidRDefault="00AF786B" w:rsidP="00935809">
      <w:pPr>
        <w:keepNext/>
        <w:jc w:val="center"/>
        <w:rPr>
          <w:rFonts w:asciiTheme="minorBidi" w:hAnsiTheme="minorBidi"/>
          <w:rPrChange w:id="713" w:author="Hao Xu" w:date="2016-04-25T20:18:00Z">
            <w:rPr/>
          </w:rPrChange>
        </w:rPr>
      </w:pPr>
      <m:oMathPara>
        <m:oMath>
          <m:r>
            <w:rPr>
              <w:rFonts w:ascii="Cambria Math" w:hAnsi="Cambria Math"/>
              <w:color w:val="000000"/>
            </w:rPr>
            <m:t>1.55k=</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0.033</m:t>
              </m:r>
            </m:den>
          </m:f>
          <m:r>
            <w:rPr>
              <w:rFonts w:ascii="Cambria Math" w:hAnsi="Cambria Math"/>
              <w:color w:val="000000"/>
            </w:rPr>
            <m:t>,    k=19.35</m:t>
          </m:r>
        </m:oMath>
      </m:oMathPara>
    </w:p>
    <w:p w14:paraId="78C4DDC5" w14:textId="77777777" w:rsidR="00AF786B" w:rsidRPr="00D40128" w:rsidRDefault="00935809" w:rsidP="00935809">
      <w:pPr>
        <w:pStyle w:val="Caption"/>
        <w:jc w:val="center"/>
        <w:rPr>
          <w:rFonts w:asciiTheme="minorBidi" w:hAnsiTheme="minorBidi"/>
          <w:color w:val="000000"/>
          <w:rPrChange w:id="714" w:author="Hao Xu" w:date="2016-04-25T20:18:00Z">
            <w:rPr>
              <w:color w:val="000000"/>
            </w:rPr>
          </w:rPrChange>
        </w:rPr>
      </w:pPr>
      <w:r w:rsidRPr="00D40128">
        <w:rPr>
          <w:rFonts w:asciiTheme="minorBidi" w:hAnsiTheme="minorBidi"/>
          <w:rPrChange w:id="715" w:author="Hao Xu" w:date="2016-04-25T20:18:00Z">
            <w:rPr/>
          </w:rPrChange>
        </w:rPr>
        <w:t xml:space="preserve">Equation </w:t>
      </w:r>
      <w:r w:rsidR="00FF2E63" w:rsidRPr="00D40128">
        <w:rPr>
          <w:rFonts w:asciiTheme="minorBidi" w:hAnsiTheme="minorBidi"/>
          <w:rPrChange w:id="716" w:author="Hao Xu" w:date="2016-04-25T20:18:00Z">
            <w:rPr/>
          </w:rPrChange>
        </w:rPr>
        <w:fldChar w:fldCharType="begin"/>
      </w:r>
      <w:r w:rsidR="00FF2E63" w:rsidRPr="00D40128">
        <w:rPr>
          <w:rFonts w:asciiTheme="minorBidi" w:hAnsiTheme="minorBidi"/>
          <w:rPrChange w:id="717" w:author="Hao Xu" w:date="2016-04-25T20:18:00Z">
            <w:rPr/>
          </w:rPrChange>
        </w:rPr>
        <w:instrText xml:space="preserve"> SEQ Equation \* ARABIC </w:instrText>
      </w:r>
      <w:r w:rsidR="00FF2E63" w:rsidRPr="00D40128">
        <w:rPr>
          <w:rFonts w:asciiTheme="minorBidi" w:hAnsiTheme="minorBidi"/>
          <w:rPrChange w:id="718" w:author="Hao Xu" w:date="2016-04-25T20:18:00Z">
            <w:rPr/>
          </w:rPrChange>
        </w:rPr>
        <w:fldChar w:fldCharType="separate"/>
      </w:r>
      <w:r w:rsidR="000769B2" w:rsidRPr="00D40128">
        <w:rPr>
          <w:rFonts w:asciiTheme="minorBidi" w:hAnsiTheme="minorBidi"/>
          <w:rPrChange w:id="719" w:author="Hao Xu" w:date="2016-04-25T20:18:00Z">
            <w:rPr/>
          </w:rPrChange>
        </w:rPr>
        <w:t>42</w:t>
      </w:r>
      <w:r w:rsidR="00FF2E63" w:rsidRPr="00D40128">
        <w:rPr>
          <w:rFonts w:asciiTheme="minorBidi" w:hAnsiTheme="minorBidi"/>
          <w:rPrChange w:id="720" w:author="Hao Xu" w:date="2016-04-25T20:18:00Z">
            <w:rPr/>
          </w:rPrChange>
        </w:rPr>
        <w:fldChar w:fldCharType="end"/>
      </w:r>
    </w:p>
    <w:p w14:paraId="337CC9E6" w14:textId="77777777" w:rsidR="00AF786B" w:rsidRPr="00D40128" w:rsidRDefault="00AF786B" w:rsidP="00651B1C">
      <w:pPr>
        <w:jc w:val="center"/>
        <w:rPr>
          <w:rFonts w:asciiTheme="minorBidi" w:hAnsiTheme="minorBidi"/>
          <w:color w:val="000000"/>
          <w:rPrChange w:id="721" w:author="Hao Xu" w:date="2016-04-25T20:18:00Z">
            <w:rPr>
              <w:color w:val="000000"/>
            </w:rPr>
          </w:rPrChange>
        </w:rPr>
      </w:pPr>
      <w:r w:rsidRPr="00D40128">
        <w:rPr>
          <w:rFonts w:asciiTheme="minorBidi" w:hAnsiTheme="minorBidi"/>
          <w:color w:val="000000"/>
          <w:rPrChange w:id="722" w:author="Hao Xu" w:date="2016-04-25T20:18:00Z">
            <w:rPr>
              <w:color w:val="000000"/>
            </w:rPr>
          </w:rPrChange>
        </w:rPr>
        <w:t>K=19.35, which does not meet the requirement in the later calculation.</w:t>
      </w:r>
    </w:p>
    <w:p w14:paraId="555A55CB" w14:textId="77777777" w:rsidR="00935809" w:rsidRPr="00D40128" w:rsidRDefault="008C31C2" w:rsidP="00935809">
      <w:pPr>
        <w:keepNext/>
        <w:jc w:val="center"/>
        <w:rPr>
          <w:rFonts w:asciiTheme="minorBidi" w:hAnsiTheme="minorBidi"/>
          <w:rPrChange w:id="723" w:author="Hao Xu" w:date="2016-04-25T20:18:00Z">
            <w:rPr/>
          </w:rPrChange>
        </w:rPr>
      </w:pPr>
      <m:oMathPara>
        <m:oMath>
          <m:r>
            <w:rPr>
              <w:rFonts w:ascii="Cambria Math" w:hAnsi="Cambria Math"/>
            </w:rPr>
            <m:t>Z=</m:t>
          </m:r>
          <m:f>
            <m:fPr>
              <m:ctrlPr>
                <w:rPr>
                  <w:rFonts w:ascii="Cambria Math" w:hAnsi="Cambria Math"/>
                  <w:i/>
                </w:rPr>
              </m:ctrlPr>
            </m:fPr>
            <m:num>
              <m:r>
                <w:rPr>
                  <w:rFonts w:ascii="Cambria Math" w:hAnsi="Cambria Math"/>
                </w:rPr>
                <m:t>0.31</m:t>
              </m:r>
            </m:num>
            <m:den>
              <m:r>
                <w:rPr>
                  <w:rFonts w:ascii="Cambria Math" w:hAnsi="Cambria Math"/>
                </w:rPr>
                <m:t>10</m:t>
              </m:r>
            </m:den>
          </m:f>
          <m:r>
            <w:rPr>
              <w:rFonts w:ascii="Cambria Math" w:hAnsi="Cambria Math"/>
            </w:rPr>
            <m:t>=0.031</m:t>
          </m:r>
        </m:oMath>
      </m:oMathPara>
    </w:p>
    <w:p w14:paraId="059A3367" w14:textId="77777777" w:rsidR="005F4047" w:rsidRPr="00D40128" w:rsidRDefault="00935809" w:rsidP="00935809">
      <w:pPr>
        <w:pStyle w:val="Caption"/>
        <w:jc w:val="center"/>
        <w:rPr>
          <w:rFonts w:asciiTheme="minorBidi" w:hAnsiTheme="minorBidi"/>
          <w:rPrChange w:id="724" w:author="Hao Xu" w:date="2016-04-25T20:18:00Z">
            <w:rPr>
              <w:rFonts w:ascii="Calibri" w:hAnsi="Calibri"/>
            </w:rPr>
          </w:rPrChange>
        </w:rPr>
      </w:pPr>
      <w:r w:rsidRPr="00D40128">
        <w:rPr>
          <w:rFonts w:asciiTheme="minorBidi" w:hAnsiTheme="minorBidi"/>
          <w:rPrChange w:id="725" w:author="Hao Xu" w:date="2016-04-25T20:18:00Z">
            <w:rPr/>
          </w:rPrChange>
        </w:rPr>
        <w:t xml:space="preserve">Equation </w:t>
      </w:r>
      <w:r w:rsidR="00FF2E63" w:rsidRPr="00D40128">
        <w:rPr>
          <w:rFonts w:asciiTheme="minorBidi" w:hAnsiTheme="minorBidi"/>
          <w:rPrChange w:id="726" w:author="Hao Xu" w:date="2016-04-25T20:18:00Z">
            <w:rPr/>
          </w:rPrChange>
        </w:rPr>
        <w:fldChar w:fldCharType="begin"/>
      </w:r>
      <w:r w:rsidR="00FF2E63" w:rsidRPr="00D40128">
        <w:rPr>
          <w:rFonts w:asciiTheme="minorBidi" w:hAnsiTheme="minorBidi"/>
          <w:rPrChange w:id="727" w:author="Hao Xu" w:date="2016-04-25T20:18:00Z">
            <w:rPr/>
          </w:rPrChange>
        </w:rPr>
        <w:instrText xml:space="preserve"> SEQ Equation \* ARABIC </w:instrText>
      </w:r>
      <w:r w:rsidR="00FF2E63" w:rsidRPr="00D40128">
        <w:rPr>
          <w:rFonts w:asciiTheme="minorBidi" w:hAnsiTheme="minorBidi"/>
          <w:rPrChange w:id="728" w:author="Hao Xu" w:date="2016-04-25T20:18:00Z">
            <w:rPr/>
          </w:rPrChange>
        </w:rPr>
        <w:fldChar w:fldCharType="separate"/>
      </w:r>
      <w:r w:rsidR="000769B2" w:rsidRPr="00D40128">
        <w:rPr>
          <w:rFonts w:asciiTheme="minorBidi" w:hAnsiTheme="minorBidi"/>
          <w:rPrChange w:id="729" w:author="Hao Xu" w:date="2016-04-25T20:18:00Z">
            <w:rPr/>
          </w:rPrChange>
        </w:rPr>
        <w:t>43</w:t>
      </w:r>
      <w:r w:rsidR="00FF2E63" w:rsidRPr="00D40128">
        <w:rPr>
          <w:rFonts w:asciiTheme="minorBidi" w:hAnsiTheme="minorBidi"/>
          <w:rPrChange w:id="730" w:author="Hao Xu" w:date="2016-04-25T20:18:00Z">
            <w:rPr/>
          </w:rPrChange>
        </w:rPr>
        <w:fldChar w:fldCharType="end"/>
      </w:r>
    </w:p>
    <w:p w14:paraId="07B2A40E" w14:textId="77777777" w:rsidR="00664DD9" w:rsidRPr="00D40128" w:rsidRDefault="00AF786B" w:rsidP="00AF786B">
      <w:pPr>
        <w:rPr>
          <w:rFonts w:asciiTheme="minorBidi" w:hAnsiTheme="minorBidi"/>
          <w:rPrChange w:id="731" w:author="Hao Xu" w:date="2016-04-25T20:18:00Z">
            <w:rPr>
              <w:rFonts w:ascii="Calibri" w:hAnsi="Calibri"/>
            </w:rPr>
          </w:rPrChange>
        </w:rPr>
      </w:pPr>
      <w:r w:rsidRPr="00D40128">
        <w:rPr>
          <w:rFonts w:asciiTheme="minorBidi" w:hAnsiTheme="minorBidi"/>
          <w:rPrChange w:id="732" w:author="Hao Xu" w:date="2016-04-25T20:18:00Z">
            <w:rPr>
              <w:rFonts w:ascii="Calibri" w:hAnsi="Calibri"/>
            </w:rPr>
          </w:rPrChange>
        </w:rPr>
        <w:t>To satisfy the requirement of settling time</w:t>
      </w:r>
      <w:r w:rsidR="00664DD9" w:rsidRPr="00D40128">
        <w:rPr>
          <w:rFonts w:asciiTheme="minorBidi" w:hAnsiTheme="minorBidi"/>
          <w:rPrChange w:id="733" w:author="Hao Xu" w:date="2016-04-25T20:18:00Z">
            <w:rPr>
              <w:rFonts w:ascii="Calibri" w:hAnsi="Calibri"/>
            </w:rPr>
          </w:rPrChange>
        </w:rPr>
        <w:t xml:space="preserve"> 0.31 </w:t>
      </w:r>
      <w:r w:rsidRPr="00D40128">
        <w:rPr>
          <w:rFonts w:asciiTheme="minorBidi" w:hAnsiTheme="minorBidi"/>
          <w:rPrChange w:id="734" w:author="Hao Xu" w:date="2016-04-25T20:18:00Z">
            <w:rPr>
              <w:rFonts w:ascii="Calibri" w:hAnsi="Calibri"/>
            </w:rPr>
          </w:rPrChange>
        </w:rPr>
        <w:t>was chosen because it is left of the</w:t>
      </w:r>
      <w:r w:rsidR="00664DD9" w:rsidRPr="00D40128">
        <w:rPr>
          <w:rFonts w:asciiTheme="minorBidi" w:hAnsiTheme="minorBidi"/>
          <w:rPrChange w:id="735" w:author="Hao Xu" w:date="2016-04-25T20:18:00Z">
            <w:rPr>
              <w:rFonts w:ascii="Calibri" w:hAnsi="Calibri"/>
            </w:rPr>
          </w:rPrChange>
        </w:rPr>
        <w:t xml:space="preserve"> dominant pole</w:t>
      </w:r>
      <w:r w:rsidRPr="00D40128">
        <w:rPr>
          <w:rFonts w:asciiTheme="minorBidi" w:hAnsiTheme="minorBidi"/>
          <w:rPrChange w:id="736" w:author="Hao Xu" w:date="2016-04-25T20:18:00Z">
            <w:rPr>
              <w:rFonts w:ascii="Calibri" w:hAnsi="Calibri"/>
            </w:rPr>
          </w:rPrChange>
        </w:rPr>
        <w:t xml:space="preserve"> 0.03</w:t>
      </w:r>
    </w:p>
    <w:p w14:paraId="6B4C51F3" w14:textId="77777777" w:rsidR="00935809" w:rsidRPr="00D40128" w:rsidRDefault="008C31C2" w:rsidP="00CC724A">
      <w:pPr>
        <w:keepNext/>
        <w:jc w:val="center"/>
        <w:rPr>
          <w:rFonts w:asciiTheme="minorBidi" w:hAnsiTheme="minorBidi"/>
          <w:rPrChange w:id="737" w:author="Hao Xu" w:date="2016-04-25T20:18:00Z">
            <w:rPr/>
          </w:rPrChange>
        </w:rPr>
      </w:pPr>
      <m:oMathPara>
        <m:oMath>
          <m:r>
            <w:rPr>
              <w:rFonts w:ascii="Cambria Math" w:hAnsi="Cambria Math"/>
            </w:rPr>
            <m:t>α=</m:t>
          </m:r>
          <m:f>
            <m:fPr>
              <m:ctrlPr>
                <w:rPr>
                  <w:rFonts w:ascii="Cambria Math" w:hAnsi="Cambria Math"/>
                  <w:i/>
                </w:rPr>
              </m:ctrlPr>
            </m:fPr>
            <m:num>
              <m:r>
                <w:rPr>
                  <w:rFonts w:ascii="Cambria Math" w:hAnsi="Cambria Math"/>
                </w:rPr>
                <m:t>Kv,compensated</m:t>
              </m:r>
            </m:num>
            <m:den>
              <m:r>
                <w:rPr>
                  <w:rFonts w:ascii="Cambria Math" w:hAnsi="Cambria Math"/>
                </w:rPr>
                <m:t>Kv,uncompensated</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1.79</m:t>
              </m:r>
            </m:den>
          </m:f>
          <m:r>
            <w:rPr>
              <w:rFonts w:ascii="Cambria Math" w:hAnsi="Cambria Math"/>
            </w:rPr>
            <m:t>=16.76</m:t>
          </m:r>
        </m:oMath>
      </m:oMathPara>
    </w:p>
    <w:p w14:paraId="69F0BF33" w14:textId="77777777" w:rsidR="007B4A7D" w:rsidRPr="00D40128" w:rsidRDefault="00935809" w:rsidP="00CC724A">
      <w:pPr>
        <w:pStyle w:val="Caption"/>
        <w:jc w:val="center"/>
        <w:rPr>
          <w:rFonts w:asciiTheme="minorBidi" w:hAnsiTheme="minorBidi"/>
          <w:rPrChange w:id="738" w:author="Hao Xu" w:date="2016-04-25T20:18:00Z">
            <w:rPr>
              <w:rFonts w:ascii="Calibri" w:hAnsi="Calibri"/>
            </w:rPr>
          </w:rPrChange>
        </w:rPr>
      </w:pPr>
      <w:r w:rsidRPr="00D40128">
        <w:rPr>
          <w:rFonts w:asciiTheme="minorBidi" w:hAnsiTheme="minorBidi"/>
          <w:rPrChange w:id="739" w:author="Hao Xu" w:date="2016-04-25T20:18:00Z">
            <w:rPr/>
          </w:rPrChange>
        </w:rPr>
        <w:t xml:space="preserve">Equation </w:t>
      </w:r>
      <w:r w:rsidR="00FF2E63" w:rsidRPr="00D40128">
        <w:rPr>
          <w:rFonts w:asciiTheme="minorBidi" w:hAnsiTheme="minorBidi"/>
          <w:rPrChange w:id="740" w:author="Hao Xu" w:date="2016-04-25T20:18:00Z">
            <w:rPr/>
          </w:rPrChange>
        </w:rPr>
        <w:fldChar w:fldCharType="begin"/>
      </w:r>
      <w:r w:rsidR="00FF2E63" w:rsidRPr="00D40128">
        <w:rPr>
          <w:rFonts w:asciiTheme="minorBidi" w:hAnsiTheme="minorBidi"/>
          <w:rPrChange w:id="741" w:author="Hao Xu" w:date="2016-04-25T20:18:00Z">
            <w:rPr/>
          </w:rPrChange>
        </w:rPr>
        <w:instrText xml:space="preserve"> SEQ Equation \* ARABIC </w:instrText>
      </w:r>
      <w:r w:rsidR="00FF2E63" w:rsidRPr="00D40128">
        <w:rPr>
          <w:rFonts w:asciiTheme="minorBidi" w:hAnsiTheme="minorBidi"/>
          <w:rPrChange w:id="742" w:author="Hao Xu" w:date="2016-04-25T20:18:00Z">
            <w:rPr/>
          </w:rPrChange>
        </w:rPr>
        <w:fldChar w:fldCharType="separate"/>
      </w:r>
      <w:r w:rsidR="000769B2" w:rsidRPr="00D40128">
        <w:rPr>
          <w:rFonts w:asciiTheme="minorBidi" w:hAnsiTheme="minorBidi"/>
          <w:rPrChange w:id="743" w:author="Hao Xu" w:date="2016-04-25T20:18:00Z">
            <w:rPr/>
          </w:rPrChange>
        </w:rPr>
        <w:t>44</w:t>
      </w:r>
      <w:r w:rsidR="00FF2E63" w:rsidRPr="00D40128">
        <w:rPr>
          <w:rFonts w:asciiTheme="minorBidi" w:hAnsiTheme="minorBidi"/>
          <w:rPrChange w:id="744" w:author="Hao Xu" w:date="2016-04-25T20:18:00Z">
            <w:rPr/>
          </w:rPrChange>
        </w:rPr>
        <w:fldChar w:fldCharType="end"/>
      </w:r>
    </w:p>
    <w:p w14:paraId="53E40555" w14:textId="77777777" w:rsidR="00935809" w:rsidRPr="00D40128" w:rsidRDefault="008C31C2" w:rsidP="00CC724A">
      <w:pPr>
        <w:keepNext/>
        <w:jc w:val="center"/>
        <w:rPr>
          <w:rFonts w:asciiTheme="minorBidi" w:hAnsiTheme="minorBidi"/>
          <w:rPrChange w:id="745" w:author="Hao Xu" w:date="2016-04-25T20:18:00Z">
            <w:rPr/>
          </w:rPrChange>
        </w:rPr>
      </w:pPr>
      <m:oMathPara>
        <m:oMath>
          <m:r>
            <w:rPr>
              <w:rFonts w:ascii="Cambria Math" w:hAnsi="Cambria Math"/>
            </w:rPr>
            <m:t>P=</m:t>
          </m:r>
          <m:f>
            <m:fPr>
              <m:ctrlPr>
                <w:rPr>
                  <w:rFonts w:ascii="Cambria Math" w:hAnsi="Cambria Math"/>
                  <w:i/>
                </w:rPr>
              </m:ctrlPr>
            </m:fPr>
            <m:num>
              <m:r>
                <w:rPr>
                  <w:rFonts w:ascii="Cambria Math" w:hAnsi="Cambria Math"/>
                </w:rPr>
                <m:t>Z</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0.031</m:t>
              </m:r>
            </m:num>
            <m:den>
              <m:r>
                <w:rPr>
                  <w:rFonts w:ascii="Cambria Math" w:hAnsi="Cambria Math"/>
                </w:rPr>
                <m:t>16.76</m:t>
              </m:r>
            </m:den>
          </m:f>
          <m:r>
            <w:rPr>
              <w:rFonts w:ascii="Cambria Math" w:hAnsi="Cambria Math"/>
            </w:rPr>
            <m:t>=0.00185</m:t>
          </m:r>
        </m:oMath>
      </m:oMathPara>
    </w:p>
    <w:p w14:paraId="6DAD66BE" w14:textId="77777777" w:rsidR="00840B79" w:rsidRPr="00D40128" w:rsidRDefault="00935809" w:rsidP="00CC724A">
      <w:pPr>
        <w:pStyle w:val="Caption"/>
        <w:jc w:val="center"/>
        <w:rPr>
          <w:rFonts w:asciiTheme="minorBidi" w:hAnsiTheme="minorBidi"/>
          <w:rPrChange w:id="746" w:author="Hao Xu" w:date="2016-04-25T20:18:00Z">
            <w:rPr>
              <w:rFonts w:ascii="Calibri" w:hAnsi="Calibri"/>
            </w:rPr>
          </w:rPrChange>
        </w:rPr>
      </w:pPr>
      <w:r w:rsidRPr="00D40128">
        <w:rPr>
          <w:rFonts w:asciiTheme="minorBidi" w:hAnsiTheme="minorBidi"/>
          <w:rPrChange w:id="747" w:author="Hao Xu" w:date="2016-04-25T20:18:00Z">
            <w:rPr/>
          </w:rPrChange>
        </w:rPr>
        <w:t xml:space="preserve">Equation </w:t>
      </w:r>
      <w:r w:rsidR="00FF2E63" w:rsidRPr="00D40128">
        <w:rPr>
          <w:rFonts w:asciiTheme="minorBidi" w:hAnsiTheme="minorBidi"/>
          <w:rPrChange w:id="748" w:author="Hao Xu" w:date="2016-04-25T20:18:00Z">
            <w:rPr/>
          </w:rPrChange>
        </w:rPr>
        <w:fldChar w:fldCharType="begin"/>
      </w:r>
      <w:r w:rsidR="00FF2E63" w:rsidRPr="00D40128">
        <w:rPr>
          <w:rFonts w:asciiTheme="minorBidi" w:hAnsiTheme="minorBidi"/>
          <w:rPrChange w:id="749" w:author="Hao Xu" w:date="2016-04-25T20:18:00Z">
            <w:rPr/>
          </w:rPrChange>
        </w:rPr>
        <w:instrText xml:space="preserve"> SEQ Equation \* ARABIC </w:instrText>
      </w:r>
      <w:r w:rsidR="00FF2E63" w:rsidRPr="00D40128">
        <w:rPr>
          <w:rFonts w:asciiTheme="minorBidi" w:hAnsiTheme="minorBidi"/>
          <w:rPrChange w:id="750" w:author="Hao Xu" w:date="2016-04-25T20:18:00Z">
            <w:rPr/>
          </w:rPrChange>
        </w:rPr>
        <w:fldChar w:fldCharType="separate"/>
      </w:r>
      <w:r w:rsidR="000769B2" w:rsidRPr="00D40128">
        <w:rPr>
          <w:rFonts w:asciiTheme="minorBidi" w:hAnsiTheme="minorBidi"/>
          <w:rPrChange w:id="751" w:author="Hao Xu" w:date="2016-04-25T20:18:00Z">
            <w:rPr/>
          </w:rPrChange>
        </w:rPr>
        <w:t>45</w:t>
      </w:r>
      <w:r w:rsidR="00FF2E63" w:rsidRPr="00D40128">
        <w:rPr>
          <w:rFonts w:asciiTheme="minorBidi" w:hAnsiTheme="minorBidi"/>
          <w:rPrChange w:id="752" w:author="Hao Xu" w:date="2016-04-25T20:18:00Z">
            <w:rPr/>
          </w:rPrChange>
        </w:rPr>
        <w:fldChar w:fldCharType="end"/>
      </w:r>
    </w:p>
    <w:p w14:paraId="304B7133" w14:textId="77777777" w:rsidR="00935809" w:rsidRPr="00D40128" w:rsidRDefault="00651B1C" w:rsidP="00CC724A">
      <w:pPr>
        <w:keepNext/>
        <w:jc w:val="center"/>
        <w:rPr>
          <w:rFonts w:asciiTheme="minorBidi" w:hAnsiTheme="minorBidi"/>
          <w:rPrChange w:id="753" w:author="Hao Xu" w:date="2016-04-25T20:18:00Z">
            <w:rPr/>
          </w:rPrChange>
        </w:rPr>
      </w:pPr>
      <m:oMathPara>
        <m:oMath>
          <m:r>
            <w:rPr>
              <w:rFonts w:ascii="Cambria Math" w:hAnsi="Cambria Math"/>
            </w:rPr>
            <m:t>Klag=</m:t>
          </m:r>
          <m:f>
            <m:fPr>
              <m:ctrlPr>
                <w:rPr>
                  <w:rFonts w:ascii="Cambria Math" w:hAnsi="Cambria Math"/>
                  <w:i/>
                </w:rPr>
              </m:ctrlPr>
            </m:fPr>
            <m:num>
              <m:r>
                <w:rPr>
                  <w:rFonts w:ascii="Cambria Math" w:hAnsi="Cambria Math"/>
                </w:rPr>
                <m:t>K(s+0.031)</m:t>
              </m:r>
            </m:num>
            <m:den>
              <m:r>
                <w:rPr>
                  <w:rFonts w:ascii="Cambria Math" w:hAnsi="Cambria Math"/>
                </w:rPr>
                <m:t>S+</m:t>
              </m:r>
              <m:sSup>
                <m:sSupPr>
                  <m:ctrlPr>
                    <w:rPr>
                      <w:rFonts w:ascii="Cambria Math" w:hAnsi="Cambria Math"/>
                      <w:i/>
                    </w:rPr>
                  </m:ctrlPr>
                </m:sSupPr>
                <m:e>
                  <m:r>
                    <w:rPr>
                      <w:rFonts w:ascii="Cambria Math" w:hAnsi="Cambria Math"/>
                    </w:rPr>
                    <m:t>1.85×10</m:t>
                  </m:r>
                </m:e>
                <m:sup>
                  <m:r>
                    <w:rPr>
                      <w:rFonts w:ascii="Cambria Math" w:hAnsi="Cambria Math"/>
                    </w:rPr>
                    <m:t>-3</m:t>
                  </m:r>
                </m:sup>
              </m:sSup>
            </m:den>
          </m:f>
        </m:oMath>
      </m:oMathPara>
    </w:p>
    <w:p w14:paraId="594273D6" w14:textId="77777777" w:rsidR="00F8663E" w:rsidRPr="00D40128" w:rsidRDefault="00935809" w:rsidP="00CC724A">
      <w:pPr>
        <w:pStyle w:val="Caption"/>
        <w:jc w:val="center"/>
        <w:rPr>
          <w:rFonts w:asciiTheme="minorBidi" w:hAnsiTheme="minorBidi"/>
          <w:rPrChange w:id="754" w:author="Hao Xu" w:date="2016-04-25T20:18:00Z">
            <w:rPr/>
          </w:rPrChange>
        </w:rPr>
      </w:pPr>
      <w:r w:rsidRPr="00D40128">
        <w:rPr>
          <w:rFonts w:asciiTheme="minorBidi" w:hAnsiTheme="minorBidi"/>
          <w:rPrChange w:id="755" w:author="Hao Xu" w:date="2016-04-25T20:18:00Z">
            <w:rPr/>
          </w:rPrChange>
        </w:rPr>
        <w:t xml:space="preserve">Equation </w:t>
      </w:r>
      <w:r w:rsidR="00FF2E63" w:rsidRPr="00D40128">
        <w:rPr>
          <w:rFonts w:asciiTheme="minorBidi" w:hAnsiTheme="minorBidi"/>
          <w:rPrChange w:id="756" w:author="Hao Xu" w:date="2016-04-25T20:18:00Z">
            <w:rPr/>
          </w:rPrChange>
        </w:rPr>
        <w:fldChar w:fldCharType="begin"/>
      </w:r>
      <w:r w:rsidR="00FF2E63" w:rsidRPr="00D40128">
        <w:rPr>
          <w:rFonts w:asciiTheme="minorBidi" w:hAnsiTheme="minorBidi"/>
          <w:rPrChange w:id="757" w:author="Hao Xu" w:date="2016-04-25T20:18:00Z">
            <w:rPr/>
          </w:rPrChange>
        </w:rPr>
        <w:instrText xml:space="preserve"> SEQ Equation \* ARABIC </w:instrText>
      </w:r>
      <w:r w:rsidR="00FF2E63" w:rsidRPr="00D40128">
        <w:rPr>
          <w:rFonts w:asciiTheme="minorBidi" w:hAnsiTheme="minorBidi"/>
          <w:rPrChange w:id="758" w:author="Hao Xu" w:date="2016-04-25T20:18:00Z">
            <w:rPr/>
          </w:rPrChange>
        </w:rPr>
        <w:fldChar w:fldCharType="separate"/>
      </w:r>
      <w:r w:rsidR="000769B2" w:rsidRPr="00D40128">
        <w:rPr>
          <w:rFonts w:asciiTheme="minorBidi" w:hAnsiTheme="minorBidi"/>
          <w:rPrChange w:id="759" w:author="Hao Xu" w:date="2016-04-25T20:18:00Z">
            <w:rPr/>
          </w:rPrChange>
        </w:rPr>
        <w:t>46</w:t>
      </w:r>
      <w:r w:rsidR="00FF2E63" w:rsidRPr="00D40128">
        <w:rPr>
          <w:rFonts w:asciiTheme="minorBidi" w:hAnsiTheme="minorBidi"/>
          <w:rPrChange w:id="760" w:author="Hao Xu" w:date="2016-04-25T20:18:00Z">
            <w:rPr/>
          </w:rPrChange>
        </w:rPr>
        <w:fldChar w:fldCharType="end"/>
      </w:r>
    </w:p>
    <w:p w14:paraId="6562CF6D" w14:textId="77777777" w:rsidR="000769B2" w:rsidRPr="00D40128" w:rsidRDefault="00D32F74" w:rsidP="000769B2">
      <w:pPr>
        <w:keepNext/>
        <w:rPr>
          <w:rFonts w:asciiTheme="minorBidi" w:hAnsiTheme="minorBidi"/>
          <w:rPrChange w:id="761" w:author="Hao Xu" w:date="2016-04-25T20:18:00Z">
            <w:rPr/>
          </w:rPrChange>
        </w:rPr>
      </w:pPr>
      <m:oMathPara>
        <m:oMath>
          <m:r>
            <w:rPr>
              <w:rFonts w:ascii="Cambria Math" w:hAnsi="Cambria Math"/>
            </w:rPr>
            <w:lastRenderedPageBreak/>
            <m:t>G*Klead*Klag*K=</m:t>
          </m:r>
          <m:f>
            <m:fPr>
              <m:ctrlPr>
                <w:rPr>
                  <w:rFonts w:ascii="Cambria Math" w:hAnsi="Cambria Math"/>
                  <w:i/>
                </w:rPr>
              </m:ctrlPr>
            </m:fPr>
            <m:num>
              <m:r>
                <w:rPr>
                  <w:rFonts w:ascii="Cambria Math" w:hAnsi="Cambria Math"/>
                </w:rPr>
                <m:t>5000</m:t>
              </m:r>
              <m:r>
                <w:rPr>
                  <w:rFonts w:ascii="Cambria Math" w:hAnsi="Cambria Math"/>
                  <w:color w:val="000000"/>
                </w:rPr>
                <m:t>×</m:t>
              </m:r>
              <m:d>
                <m:dPr>
                  <m:ctrlPr>
                    <w:rPr>
                      <w:rFonts w:ascii="Cambria Math" w:hAnsi="Cambria Math"/>
                      <w:i/>
                      <w:color w:val="000000"/>
                    </w:rPr>
                  </m:ctrlPr>
                </m:dPr>
                <m:e>
                  <m:r>
                    <w:rPr>
                      <w:rFonts w:ascii="Cambria Math" w:hAnsi="Cambria Math"/>
                      <w:color w:val="000000"/>
                    </w:rPr>
                    <m:t>s+0.31</m:t>
                  </m:r>
                </m:e>
              </m:d>
              <m:r>
                <w:rPr>
                  <w:rFonts w:ascii="Cambria Math" w:hAnsi="Cambria Math"/>
                  <w:color w:val="000000"/>
                </w:rPr>
                <m:t>×2.87</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i/>
                      <w:color w:val="000000"/>
                    </w:rPr>
                  </m:ctrlPr>
                </m:dPr>
                <m:e>
                  <m:r>
                    <w:rPr>
                      <w:rFonts w:ascii="Cambria Math" w:hAnsi="Cambria Math"/>
                      <w:color w:val="000000"/>
                    </w:rPr>
                    <m:t>s+4.35</m:t>
                  </m:r>
                </m:e>
              </m:d>
            </m:den>
          </m:f>
          <m:r>
            <w:rPr>
              <w:rFonts w:ascii="Cambria Math" w:hAnsi="Cambria Math"/>
            </w:rPr>
            <m:t>×</m:t>
          </m:r>
          <m:f>
            <m:fPr>
              <m:ctrlPr>
                <w:rPr>
                  <w:rFonts w:ascii="Cambria Math" w:hAnsi="Cambria Math"/>
                  <w:i/>
                </w:rPr>
              </m:ctrlPr>
            </m:fPr>
            <m:num>
              <m:r>
                <w:rPr>
                  <w:rFonts w:ascii="Cambria Math" w:hAnsi="Cambria Math"/>
                </w:rPr>
                <m:t>K(s+0.031)</m:t>
              </m:r>
            </m:num>
            <m:den>
              <m:r>
                <w:rPr>
                  <w:rFonts w:ascii="Cambria Math" w:hAnsi="Cambria Math"/>
                </w:rPr>
                <m:t>S+</m:t>
              </m:r>
              <m:sSup>
                <m:sSupPr>
                  <m:ctrlPr>
                    <w:rPr>
                      <w:rFonts w:ascii="Cambria Math" w:hAnsi="Cambria Math"/>
                      <w:i/>
                    </w:rPr>
                  </m:ctrlPr>
                </m:sSupPr>
                <m:e>
                  <m:r>
                    <w:rPr>
                      <w:rFonts w:ascii="Cambria Math" w:hAnsi="Cambria Math"/>
                    </w:rPr>
                    <m:t>1.85×10</m:t>
                  </m:r>
                </m:e>
                <m:sup>
                  <m:r>
                    <w:rPr>
                      <w:rFonts w:ascii="Cambria Math" w:hAnsi="Cambria Math"/>
                    </w:rPr>
                    <m:t>-3</m:t>
                  </m:r>
                </m:sup>
              </m:sSup>
            </m:den>
          </m:f>
        </m:oMath>
      </m:oMathPara>
    </w:p>
    <w:p w14:paraId="1ABC7E03" w14:textId="77777777" w:rsidR="00D32F74" w:rsidRPr="00D40128" w:rsidRDefault="000769B2" w:rsidP="000769B2">
      <w:pPr>
        <w:pStyle w:val="Caption"/>
        <w:jc w:val="center"/>
        <w:rPr>
          <w:rFonts w:asciiTheme="minorBidi" w:hAnsiTheme="minorBidi"/>
          <w:rPrChange w:id="762" w:author="Hao Xu" w:date="2016-04-25T20:18:00Z">
            <w:rPr/>
          </w:rPrChange>
        </w:rPr>
      </w:pPr>
      <w:r w:rsidRPr="00D40128">
        <w:rPr>
          <w:rFonts w:asciiTheme="minorBidi" w:hAnsiTheme="minorBidi"/>
          <w:rPrChange w:id="763" w:author="Hao Xu" w:date="2016-04-25T20:18:00Z">
            <w:rPr/>
          </w:rPrChange>
        </w:rPr>
        <w:t xml:space="preserve">Equation </w:t>
      </w:r>
      <w:r w:rsidR="00FF2E63" w:rsidRPr="00D40128">
        <w:rPr>
          <w:rFonts w:asciiTheme="minorBidi" w:hAnsiTheme="minorBidi"/>
          <w:rPrChange w:id="764" w:author="Hao Xu" w:date="2016-04-25T20:18:00Z">
            <w:rPr/>
          </w:rPrChange>
        </w:rPr>
        <w:fldChar w:fldCharType="begin"/>
      </w:r>
      <w:r w:rsidR="00FF2E63" w:rsidRPr="00D40128">
        <w:rPr>
          <w:rFonts w:asciiTheme="minorBidi" w:hAnsiTheme="minorBidi"/>
          <w:rPrChange w:id="765" w:author="Hao Xu" w:date="2016-04-25T20:18:00Z">
            <w:rPr/>
          </w:rPrChange>
        </w:rPr>
        <w:instrText xml:space="preserve"> SEQ Equation \* ARABIC </w:instrText>
      </w:r>
      <w:r w:rsidR="00FF2E63" w:rsidRPr="00D40128">
        <w:rPr>
          <w:rFonts w:asciiTheme="minorBidi" w:hAnsiTheme="minorBidi"/>
          <w:rPrChange w:id="766" w:author="Hao Xu" w:date="2016-04-25T20:18:00Z">
            <w:rPr/>
          </w:rPrChange>
        </w:rPr>
        <w:fldChar w:fldCharType="separate"/>
      </w:r>
      <w:r w:rsidRPr="00D40128">
        <w:rPr>
          <w:rFonts w:asciiTheme="minorBidi" w:hAnsiTheme="minorBidi"/>
          <w:rPrChange w:id="767" w:author="Hao Xu" w:date="2016-04-25T20:18:00Z">
            <w:rPr/>
          </w:rPrChange>
        </w:rPr>
        <w:t>47</w:t>
      </w:r>
      <w:r w:rsidR="00FF2E63" w:rsidRPr="00D40128">
        <w:rPr>
          <w:rFonts w:asciiTheme="minorBidi" w:hAnsiTheme="minorBidi"/>
          <w:rPrChange w:id="768" w:author="Hao Xu" w:date="2016-04-25T20:18:00Z">
            <w:rPr/>
          </w:rPrChange>
        </w:rPr>
        <w:fldChar w:fldCharType="end"/>
      </w:r>
      <w:r w:rsidRPr="00D40128">
        <w:rPr>
          <w:rFonts w:asciiTheme="minorBidi" w:hAnsiTheme="minorBidi"/>
          <w:rPrChange w:id="769" w:author="Hao Xu" w:date="2016-04-25T20:18:00Z">
            <w:rPr/>
          </w:rPrChange>
        </w:rPr>
        <w:t>: Final Open-Loop Compensated Plant, where K actually is 0</w:t>
      </w:r>
    </w:p>
    <w:p w14:paraId="4C3B04C4" w14:textId="77777777" w:rsidR="000769B2" w:rsidRPr="00D40128" w:rsidRDefault="000769B2" w:rsidP="000769B2">
      <w:pPr>
        <w:rPr>
          <w:rFonts w:asciiTheme="minorBidi" w:hAnsiTheme="minorBidi"/>
          <w:rPrChange w:id="770" w:author="Hao Xu" w:date="2016-04-25T20:18:00Z">
            <w:rPr/>
          </w:rPrChange>
        </w:rPr>
      </w:pPr>
      <w:r w:rsidRPr="00D40128">
        <w:rPr>
          <w:rFonts w:asciiTheme="minorBidi" w:hAnsiTheme="minorBidi"/>
          <w:rPrChange w:id="771" w:author="Hao Xu" w:date="2016-04-25T20:18:00Z">
            <w:rPr/>
          </w:rPrChange>
        </w:rPr>
        <w:t xml:space="preserve">And the closed-loop feedback of the plant is </w:t>
      </w:r>
    </w:p>
    <w:p w14:paraId="0F32BE94" w14:textId="77777777" w:rsidR="000769B2" w:rsidRPr="00D40128" w:rsidRDefault="000769B2" w:rsidP="000769B2">
      <w:pPr>
        <w:keepNext/>
        <w:rPr>
          <w:rFonts w:asciiTheme="minorBidi" w:hAnsiTheme="minorBidi"/>
          <w:rPrChange w:id="772" w:author="Hao Xu" w:date="2016-04-25T20:18:00Z">
            <w:rPr/>
          </w:rPrChange>
        </w:rPr>
      </w:pPr>
      <m:oMathPara>
        <m:oMath>
          <m:r>
            <w:rPr>
              <w:rFonts w:ascii="Cambria Math" w:hAnsi="Cambria Math"/>
            </w:rPr>
            <m:t>Gc=</m:t>
          </m:r>
          <m:f>
            <m:fPr>
              <m:ctrlPr>
                <w:rPr>
                  <w:rFonts w:ascii="Cambria Math" w:hAnsi="Cambria Math"/>
                  <w:i/>
                </w:rPr>
              </m:ctrlPr>
            </m:fPr>
            <m:num>
              <m:r>
                <w:rPr>
                  <w:rFonts w:ascii="Cambria Math" w:hAnsi="Cambria Math"/>
                </w:rPr>
                <m:t>14350</m:t>
              </m:r>
              <m:r>
                <w:rPr>
                  <w:rFonts w:ascii="Cambria Math" w:hAnsi="Cambria Math"/>
                  <w:color w:val="000000"/>
                </w:rPr>
                <m:t>×</m:t>
              </m:r>
              <m:d>
                <m:dPr>
                  <m:ctrlPr>
                    <w:rPr>
                      <w:rFonts w:ascii="Cambria Math" w:hAnsi="Cambria Math"/>
                      <w:i/>
                      <w:color w:val="000000"/>
                    </w:rPr>
                  </m:ctrlPr>
                </m:dPr>
                <m:e>
                  <m:r>
                    <w:rPr>
                      <w:rFonts w:ascii="Cambria Math" w:hAnsi="Cambria Math"/>
                      <w:color w:val="000000"/>
                    </w:rPr>
                    <m:t>s+0.031</m:t>
                  </m:r>
                </m:e>
              </m:d>
              <m:r>
                <w:rPr>
                  <w:rFonts w:ascii="Cambria Math" w:hAnsi="Cambria Math"/>
                  <w:color w:val="000000"/>
                </w:rPr>
                <m:t>(s+0.31)</m:t>
              </m:r>
            </m:num>
            <m:den>
              <m:r>
                <w:rPr>
                  <w:rFonts w:ascii="Cambria Math" w:hAnsi="Cambria Math"/>
                </w:rPr>
                <m:t>s</m:t>
              </m:r>
              <m:d>
                <m:dPr>
                  <m:ctrlPr>
                    <w:rPr>
                      <w:rFonts w:ascii="Cambria Math" w:hAnsi="Cambria Math"/>
                      <w:i/>
                    </w:rPr>
                  </m:ctrlPr>
                </m:dPr>
                <m:e>
                  <m:r>
                    <w:rPr>
                      <w:rFonts w:ascii="Cambria Math" w:hAnsi="Cambria Math"/>
                    </w:rPr>
                    <m:t>s+0.3127</m:t>
                  </m:r>
                </m:e>
              </m:d>
              <m:d>
                <m:dPr>
                  <m:ctrlPr>
                    <w:rPr>
                      <w:rFonts w:ascii="Cambria Math" w:hAnsi="Cambria Math"/>
                      <w:i/>
                    </w:rPr>
                  </m:ctrlPr>
                </m:dPr>
                <m:e>
                  <m:r>
                    <w:rPr>
                      <w:rFonts w:ascii="Cambria Math" w:hAnsi="Cambria Math"/>
                    </w:rPr>
                    <m:t>s+22.45</m:t>
                  </m:r>
                </m:e>
              </m:d>
              <m:d>
                <m:dPr>
                  <m:ctrlPr>
                    <w:rPr>
                      <w:rFonts w:ascii="Cambria Math" w:hAnsi="Cambria Math"/>
                      <w:i/>
                    </w:rPr>
                  </m:ctrlPr>
                </m:dPr>
                <m:e>
                  <m:r>
                    <w:rPr>
                      <w:rFonts w:ascii="Cambria Math" w:hAnsi="Cambria Math"/>
                    </w:rPr>
                    <m:t>s+99.98</m:t>
                  </m:r>
                </m:e>
              </m:d>
              <m:d>
                <m:dPr>
                  <m:ctrlPr>
                    <w:rPr>
                      <w:rFonts w:ascii="Cambria Math" w:hAnsi="Cambria Math"/>
                      <w:i/>
                      <w:color w:val="000000"/>
                    </w:rPr>
                  </m:ctrlPr>
                </m:dPr>
                <m:e>
                  <m:r>
                    <w:rPr>
                      <w:rFonts w:ascii="Cambria Math" w:hAnsi="Cambria Math"/>
                      <w:color w:val="000000"/>
                    </w:rPr>
                    <m:t>s+0.0316</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r>
                <w:rPr>
                  <w:rFonts w:ascii="Cambria Math" w:hAnsi="Cambria Math"/>
                  <w:color w:val="000000"/>
                </w:rPr>
                <m:t>+3.872s+6.218)</m:t>
              </m:r>
            </m:den>
          </m:f>
        </m:oMath>
      </m:oMathPara>
    </w:p>
    <w:p w14:paraId="28C5F268" w14:textId="77777777" w:rsidR="000769B2" w:rsidRPr="00D40128" w:rsidRDefault="000769B2" w:rsidP="000769B2">
      <w:pPr>
        <w:pStyle w:val="Caption"/>
        <w:jc w:val="center"/>
        <w:rPr>
          <w:rFonts w:asciiTheme="minorBidi" w:hAnsiTheme="minorBidi"/>
          <w:rPrChange w:id="773" w:author="Hao Xu" w:date="2016-04-25T20:18:00Z">
            <w:rPr/>
          </w:rPrChange>
        </w:rPr>
      </w:pPr>
      <w:r w:rsidRPr="00D40128">
        <w:rPr>
          <w:rFonts w:asciiTheme="minorBidi" w:hAnsiTheme="minorBidi"/>
          <w:rPrChange w:id="774" w:author="Hao Xu" w:date="2016-04-25T20:18:00Z">
            <w:rPr/>
          </w:rPrChange>
        </w:rPr>
        <w:t xml:space="preserve">Equation </w:t>
      </w:r>
      <w:r w:rsidR="00FF2E63" w:rsidRPr="00D40128">
        <w:rPr>
          <w:rFonts w:asciiTheme="minorBidi" w:hAnsiTheme="minorBidi"/>
          <w:rPrChange w:id="775" w:author="Hao Xu" w:date="2016-04-25T20:18:00Z">
            <w:rPr/>
          </w:rPrChange>
        </w:rPr>
        <w:fldChar w:fldCharType="begin"/>
      </w:r>
      <w:r w:rsidR="00FF2E63" w:rsidRPr="00D40128">
        <w:rPr>
          <w:rFonts w:asciiTheme="minorBidi" w:hAnsiTheme="minorBidi"/>
          <w:rPrChange w:id="776" w:author="Hao Xu" w:date="2016-04-25T20:18:00Z">
            <w:rPr/>
          </w:rPrChange>
        </w:rPr>
        <w:instrText xml:space="preserve"> SEQ Equation \* ARABIC </w:instrText>
      </w:r>
      <w:r w:rsidR="00FF2E63" w:rsidRPr="00D40128">
        <w:rPr>
          <w:rFonts w:asciiTheme="minorBidi" w:hAnsiTheme="minorBidi"/>
          <w:rPrChange w:id="777" w:author="Hao Xu" w:date="2016-04-25T20:18:00Z">
            <w:rPr/>
          </w:rPrChange>
        </w:rPr>
        <w:fldChar w:fldCharType="separate"/>
      </w:r>
      <w:r w:rsidRPr="00D40128">
        <w:rPr>
          <w:rFonts w:asciiTheme="minorBidi" w:hAnsiTheme="minorBidi"/>
          <w:rPrChange w:id="778" w:author="Hao Xu" w:date="2016-04-25T20:18:00Z">
            <w:rPr/>
          </w:rPrChange>
        </w:rPr>
        <w:t>48</w:t>
      </w:r>
      <w:r w:rsidR="00FF2E63" w:rsidRPr="00D40128">
        <w:rPr>
          <w:rFonts w:asciiTheme="minorBidi" w:hAnsiTheme="minorBidi"/>
          <w:rPrChange w:id="779" w:author="Hao Xu" w:date="2016-04-25T20:18:00Z">
            <w:rPr/>
          </w:rPrChange>
        </w:rPr>
        <w:fldChar w:fldCharType="end"/>
      </w:r>
      <w:r w:rsidRPr="00D40128">
        <w:rPr>
          <w:rFonts w:asciiTheme="minorBidi" w:hAnsiTheme="minorBidi"/>
          <w:rPrChange w:id="780" w:author="Hao Xu" w:date="2016-04-25T20:18:00Z">
            <w:rPr/>
          </w:rPrChange>
        </w:rPr>
        <w:t>: Close Loop feedback of Plant</w:t>
      </w:r>
    </w:p>
    <w:p w14:paraId="4CF153ED" w14:textId="77777777" w:rsidR="00935809" w:rsidRPr="00D40128" w:rsidRDefault="00E52583" w:rsidP="00CC724A">
      <w:pPr>
        <w:keepNext/>
        <w:jc w:val="center"/>
        <w:rPr>
          <w:rFonts w:asciiTheme="minorBidi" w:hAnsiTheme="minorBidi"/>
          <w:rPrChange w:id="781" w:author="Hao Xu" w:date="2016-04-25T20:18:00Z">
            <w:rPr/>
          </w:rPrChange>
        </w:rPr>
      </w:pPr>
      <w:r w:rsidRPr="00D40128">
        <w:rPr>
          <w:rFonts w:asciiTheme="minorBidi" w:hAnsiTheme="minorBidi"/>
          <w:rPrChange w:id="782" w:author="Hao Xu" w:date="2016-04-25T20:18:00Z">
            <w:rPr/>
          </w:rPrChange>
        </w:rPr>
        <w:drawing>
          <wp:inline distT="0" distB="0" distL="0" distR="0" wp14:anchorId="3B784327" wp14:editId="0FB5126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b.jpg"/>
                    <pic:cNvPicPr/>
                  </pic:nvPicPr>
                  <pic:blipFill>
                    <a:blip r:embed="rId5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12D8443" w14:textId="77777777" w:rsidR="00F96EEB" w:rsidRPr="00D40128" w:rsidRDefault="00935809" w:rsidP="00F96EEB">
      <w:pPr>
        <w:pStyle w:val="Caption"/>
        <w:keepNext/>
        <w:jc w:val="center"/>
        <w:rPr>
          <w:rFonts w:asciiTheme="minorBidi" w:hAnsiTheme="minorBidi"/>
          <w:rPrChange w:id="783" w:author="Hao Xu" w:date="2016-04-25T20:18:00Z">
            <w:rPr/>
          </w:rPrChange>
        </w:rPr>
      </w:pPr>
      <w:r w:rsidRPr="00D40128">
        <w:rPr>
          <w:rFonts w:asciiTheme="minorBidi" w:hAnsiTheme="minorBidi"/>
          <w:rPrChange w:id="784" w:author="Hao Xu" w:date="2016-04-25T20:18:00Z">
            <w:rPr/>
          </w:rPrChange>
        </w:rPr>
        <w:t xml:space="preserve">Figure </w:t>
      </w:r>
      <w:r w:rsidR="00FF2E63" w:rsidRPr="00D40128">
        <w:rPr>
          <w:rFonts w:asciiTheme="minorBidi" w:hAnsiTheme="minorBidi"/>
          <w:rPrChange w:id="785" w:author="Hao Xu" w:date="2016-04-25T20:18:00Z">
            <w:rPr/>
          </w:rPrChange>
        </w:rPr>
        <w:fldChar w:fldCharType="begin"/>
      </w:r>
      <w:r w:rsidR="00FF2E63" w:rsidRPr="00D40128">
        <w:rPr>
          <w:rFonts w:asciiTheme="minorBidi" w:hAnsiTheme="minorBidi"/>
          <w:rPrChange w:id="786" w:author="Hao Xu" w:date="2016-04-25T20:18:00Z">
            <w:rPr/>
          </w:rPrChange>
        </w:rPr>
        <w:instrText xml:space="preserve"> SEQ Figure \* ARABIC </w:instrText>
      </w:r>
      <w:r w:rsidR="00FF2E63" w:rsidRPr="00D40128">
        <w:rPr>
          <w:rFonts w:asciiTheme="minorBidi" w:hAnsiTheme="minorBidi"/>
          <w:rPrChange w:id="787" w:author="Hao Xu" w:date="2016-04-25T20:18:00Z">
            <w:rPr/>
          </w:rPrChange>
        </w:rPr>
        <w:fldChar w:fldCharType="separate"/>
      </w:r>
      <w:r w:rsidR="00E52583" w:rsidRPr="00D40128">
        <w:rPr>
          <w:rFonts w:asciiTheme="minorBidi" w:hAnsiTheme="minorBidi"/>
          <w:rPrChange w:id="788" w:author="Hao Xu" w:date="2016-04-25T20:18:00Z">
            <w:rPr/>
          </w:rPrChange>
        </w:rPr>
        <w:t>5</w:t>
      </w:r>
      <w:r w:rsidR="00FF2E63" w:rsidRPr="00D40128">
        <w:rPr>
          <w:rFonts w:asciiTheme="minorBidi" w:hAnsiTheme="minorBidi"/>
          <w:rPrChange w:id="789" w:author="Hao Xu" w:date="2016-04-25T20:18:00Z">
            <w:rPr/>
          </w:rPrChange>
        </w:rPr>
        <w:fldChar w:fldCharType="end"/>
      </w:r>
      <w:r w:rsidR="000769B2" w:rsidRPr="00D40128">
        <w:rPr>
          <w:rFonts w:asciiTheme="minorBidi" w:hAnsiTheme="minorBidi"/>
          <w:rPrChange w:id="790" w:author="Hao Xu" w:date="2016-04-25T20:18:00Z">
            <w:rPr/>
          </w:rPrChange>
        </w:rPr>
        <w:t>: Step response of compensated plant</w:t>
      </w:r>
    </w:p>
    <w:p w14:paraId="2A37DE06" w14:textId="095D2C8B" w:rsidR="00A00D22" w:rsidRPr="00D40128" w:rsidRDefault="00F96EEB" w:rsidP="00A00D22">
      <w:pPr>
        <w:rPr>
          <w:rFonts w:asciiTheme="minorBidi" w:hAnsiTheme="minorBidi"/>
          <w:rPrChange w:id="791" w:author="Hao Xu" w:date="2016-04-25T20:18:00Z">
            <w:rPr/>
          </w:rPrChange>
        </w:rPr>
      </w:pPr>
      <w:r w:rsidRPr="00D40128">
        <w:rPr>
          <w:rFonts w:asciiTheme="minorBidi" w:hAnsiTheme="minorBidi"/>
          <w:rPrChange w:id="792" w:author="Hao Xu" w:date="2016-04-25T20:18:00Z">
            <w:rPr/>
          </w:rPrChange>
        </w:rPr>
        <w:t xml:space="preserve">As interpreted on the diagram, the settling time is </w:t>
      </w:r>
      <w:r w:rsidR="00E52583" w:rsidRPr="00D40128">
        <w:rPr>
          <w:rFonts w:asciiTheme="minorBidi" w:hAnsiTheme="minorBidi"/>
          <w:rPrChange w:id="793" w:author="Hao Xu" w:date="2016-04-25T20:18:00Z">
            <w:rPr/>
          </w:rPrChange>
        </w:rPr>
        <w:t>1.29</w:t>
      </w:r>
      <w:r w:rsidRPr="00D40128">
        <w:rPr>
          <w:rFonts w:asciiTheme="minorBidi" w:hAnsiTheme="minorBidi"/>
          <w:rPrChange w:id="794" w:author="Hao Xu" w:date="2016-04-25T20:18:00Z">
            <w:rPr/>
          </w:rPrChange>
        </w:rPr>
        <w:t xml:space="preserve"> and </w:t>
      </w:r>
      <w:ins w:id="795" w:author="Hao Xu" w:date="2016-04-25T20:18:00Z">
        <w:r w:rsidR="007470E7" w:rsidRPr="00D40128">
          <w:rPr>
            <w:rFonts w:asciiTheme="minorBidi" w:hAnsiTheme="minorBidi"/>
          </w:rPr>
          <w:t xml:space="preserve">so </w:t>
        </w:r>
      </w:ins>
      <w:r w:rsidR="00E52583" w:rsidRPr="00D40128">
        <w:rPr>
          <w:rFonts w:asciiTheme="minorBidi" w:hAnsiTheme="minorBidi"/>
          <w:rPrChange w:id="796" w:author="Hao Xu" w:date="2016-04-25T20:18:00Z">
            <w:rPr/>
          </w:rPrChange>
        </w:rPr>
        <w:t>within</w:t>
      </w:r>
      <w:r w:rsidR="007470E7" w:rsidRPr="00D40128">
        <w:rPr>
          <w:rFonts w:asciiTheme="minorBidi" w:hAnsiTheme="minorBidi"/>
          <w:rPrChange w:id="797" w:author="Hao Xu" w:date="2016-04-25T20:18:00Z">
            <w:rPr/>
          </w:rPrChange>
        </w:rPr>
        <w:t xml:space="preserve"> the </w:t>
      </w:r>
      <w:del w:id="798" w:author="Hao Xu" w:date="2016-04-25T20:18:00Z">
        <w:r>
          <w:delText>range of</w:delText>
        </w:r>
      </w:del>
      <w:ins w:id="799" w:author="Hao Xu" w:date="2016-04-25T20:18:00Z">
        <w:r w:rsidR="007470E7" w:rsidRPr="00D40128">
          <w:rPr>
            <w:rFonts w:asciiTheme="minorBidi" w:hAnsiTheme="minorBidi"/>
          </w:rPr>
          <w:t>needed</w:t>
        </w:r>
      </w:ins>
      <w:r w:rsidRPr="00D40128">
        <w:rPr>
          <w:rFonts w:asciiTheme="minorBidi" w:hAnsiTheme="minorBidi"/>
          <w:rPrChange w:id="800" w:author="Hao Xu" w:date="2016-04-25T20:18:00Z">
            <w:rPr/>
          </w:rPrChange>
        </w:rPr>
        <w:t xml:space="preserve"> 4s. The over shoot is 4</w:t>
      </w:r>
      <w:r w:rsidR="007470E7" w:rsidRPr="00D40128">
        <w:rPr>
          <w:rFonts w:asciiTheme="minorBidi" w:hAnsiTheme="minorBidi"/>
          <w:rPrChange w:id="801" w:author="Hao Xu" w:date="2016-04-25T20:18:00Z">
            <w:rPr/>
          </w:rPrChange>
        </w:rPr>
        <w:t xml:space="preserve">.55% </w:t>
      </w:r>
      <w:del w:id="802" w:author="Hao Xu" w:date="2016-04-25T20:18:00Z">
        <w:r w:rsidR="00A00D22">
          <w:delText>and</w:delText>
        </w:r>
      </w:del>
      <w:ins w:id="803" w:author="Hao Xu" w:date="2016-04-25T20:18:00Z">
        <w:r w:rsidR="007470E7" w:rsidRPr="00D40128">
          <w:rPr>
            <w:rFonts w:asciiTheme="minorBidi" w:hAnsiTheme="minorBidi"/>
          </w:rPr>
          <w:t>which</w:t>
        </w:r>
        <w:r w:rsidR="00A00D22" w:rsidRPr="00D40128">
          <w:rPr>
            <w:rFonts w:asciiTheme="minorBidi" w:hAnsiTheme="minorBidi"/>
          </w:rPr>
          <w:t xml:space="preserve"> </w:t>
        </w:r>
        <w:r w:rsidR="007470E7" w:rsidRPr="00D40128">
          <w:rPr>
            <w:rFonts w:asciiTheme="minorBidi" w:hAnsiTheme="minorBidi"/>
          </w:rPr>
          <w:t>also</w:t>
        </w:r>
      </w:ins>
      <w:r w:rsidR="007470E7" w:rsidRPr="00D40128">
        <w:rPr>
          <w:rFonts w:asciiTheme="minorBidi" w:hAnsiTheme="minorBidi"/>
          <w:rPrChange w:id="804" w:author="Hao Xu" w:date="2016-04-25T20:18:00Z">
            <w:rPr/>
          </w:rPrChange>
        </w:rPr>
        <w:t xml:space="preserve"> </w:t>
      </w:r>
      <w:r w:rsidR="00A00D22" w:rsidRPr="00D40128">
        <w:rPr>
          <w:rFonts w:asciiTheme="minorBidi" w:hAnsiTheme="minorBidi"/>
          <w:rPrChange w:id="805" w:author="Hao Xu" w:date="2016-04-25T20:18:00Z">
            <w:rPr/>
          </w:rPrChange>
        </w:rPr>
        <w:t>meets the requirement.</w:t>
      </w:r>
    </w:p>
    <w:p w14:paraId="3C4D644C" w14:textId="77777777" w:rsidR="00F96EEB" w:rsidRPr="00D40128" w:rsidRDefault="000769B2" w:rsidP="00A00D22">
      <w:pPr>
        <w:jc w:val="center"/>
        <w:rPr>
          <w:rFonts w:asciiTheme="minorBidi" w:hAnsiTheme="minorBidi"/>
          <w:rPrChange w:id="806" w:author="Hao Xu" w:date="2016-04-25T20:18:00Z">
            <w:rPr/>
          </w:rPrChange>
        </w:rPr>
      </w:pPr>
      <w:r w:rsidRPr="00D40128">
        <w:rPr>
          <w:rFonts w:asciiTheme="minorBidi" w:hAnsiTheme="minorBidi"/>
          <w:rPrChange w:id="807" w:author="Hao Xu" w:date="2016-04-25T20:18:00Z">
            <w:rPr/>
          </w:rPrChange>
        </w:rPr>
        <w:lastRenderedPageBreak/>
        <w:drawing>
          <wp:inline distT="0" distB="0" distL="0" distR="0" wp14:anchorId="308EB33C" wp14:editId="6D7ECDC6">
            <wp:extent cx="4055531" cy="3041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e2b.jpg"/>
                    <pic:cNvPicPr/>
                  </pic:nvPicPr>
                  <pic:blipFill>
                    <a:blip r:embed="rId51">
                      <a:extLst>
                        <a:ext uri="{28A0092B-C50C-407E-A947-70E740481C1C}">
                          <a14:useLocalDpi xmlns:a14="http://schemas.microsoft.com/office/drawing/2010/main" val="0"/>
                        </a:ext>
                      </a:extLst>
                    </a:blip>
                    <a:stretch>
                      <a:fillRect/>
                    </a:stretch>
                  </pic:blipFill>
                  <pic:spPr>
                    <a:xfrm>
                      <a:off x="0" y="0"/>
                      <a:ext cx="4057268" cy="3042953"/>
                    </a:xfrm>
                    <a:prstGeom prst="rect">
                      <a:avLst/>
                    </a:prstGeom>
                  </pic:spPr>
                </pic:pic>
              </a:graphicData>
            </a:graphic>
          </wp:inline>
        </w:drawing>
      </w:r>
    </w:p>
    <w:p w14:paraId="000D8278" w14:textId="77777777" w:rsidR="00E52583" w:rsidRPr="00D40128" w:rsidRDefault="00F96EEB" w:rsidP="00A00D22">
      <w:pPr>
        <w:pStyle w:val="Caption"/>
        <w:keepNext/>
        <w:jc w:val="center"/>
        <w:rPr>
          <w:rFonts w:asciiTheme="minorBidi" w:hAnsiTheme="minorBidi"/>
          <w:rPrChange w:id="808" w:author="Hao Xu" w:date="2016-04-25T20:18:00Z">
            <w:rPr/>
          </w:rPrChange>
        </w:rPr>
      </w:pPr>
      <w:r w:rsidRPr="00D40128">
        <w:rPr>
          <w:rFonts w:asciiTheme="minorBidi" w:hAnsiTheme="minorBidi"/>
          <w:rPrChange w:id="809" w:author="Hao Xu" w:date="2016-04-25T20:18:00Z">
            <w:rPr/>
          </w:rPrChange>
        </w:rPr>
        <w:t xml:space="preserve">Figure </w:t>
      </w:r>
      <w:r w:rsidR="00FF2E63" w:rsidRPr="00D40128">
        <w:rPr>
          <w:rFonts w:asciiTheme="minorBidi" w:hAnsiTheme="minorBidi"/>
          <w:rPrChange w:id="810" w:author="Hao Xu" w:date="2016-04-25T20:18:00Z">
            <w:rPr/>
          </w:rPrChange>
        </w:rPr>
        <w:fldChar w:fldCharType="begin"/>
      </w:r>
      <w:r w:rsidR="00FF2E63" w:rsidRPr="00D40128">
        <w:rPr>
          <w:rFonts w:asciiTheme="minorBidi" w:hAnsiTheme="minorBidi"/>
          <w:rPrChange w:id="811" w:author="Hao Xu" w:date="2016-04-25T20:18:00Z">
            <w:rPr/>
          </w:rPrChange>
        </w:rPr>
        <w:instrText xml:space="preserve"> SEQ Figure \* ARABIC </w:instrText>
      </w:r>
      <w:r w:rsidR="00FF2E63" w:rsidRPr="00D40128">
        <w:rPr>
          <w:rFonts w:asciiTheme="minorBidi" w:hAnsiTheme="minorBidi"/>
          <w:rPrChange w:id="812" w:author="Hao Xu" w:date="2016-04-25T20:18:00Z">
            <w:rPr/>
          </w:rPrChange>
        </w:rPr>
        <w:fldChar w:fldCharType="separate"/>
      </w:r>
      <w:r w:rsidR="00E52583" w:rsidRPr="00D40128">
        <w:rPr>
          <w:rFonts w:asciiTheme="minorBidi" w:hAnsiTheme="minorBidi"/>
          <w:rPrChange w:id="813" w:author="Hao Xu" w:date="2016-04-25T20:18:00Z">
            <w:rPr/>
          </w:rPrChange>
        </w:rPr>
        <w:t>6</w:t>
      </w:r>
      <w:r w:rsidR="00FF2E63" w:rsidRPr="00D40128">
        <w:rPr>
          <w:rFonts w:asciiTheme="minorBidi" w:hAnsiTheme="minorBidi"/>
          <w:rPrChange w:id="814" w:author="Hao Xu" w:date="2016-04-25T20:18:00Z">
            <w:rPr/>
          </w:rPrChange>
        </w:rPr>
        <w:fldChar w:fldCharType="end"/>
      </w:r>
      <w:r w:rsidRPr="00D40128">
        <w:rPr>
          <w:rFonts w:asciiTheme="minorBidi" w:hAnsiTheme="minorBidi"/>
          <w:rPrChange w:id="815" w:author="Hao Xu" w:date="2016-04-25T20:18:00Z">
            <w:rPr/>
          </w:rPrChange>
        </w:rPr>
        <w:t>: Bode diagram of compensated plant</w:t>
      </w:r>
      <w:r w:rsidR="00E52583" w:rsidRPr="00D40128">
        <w:rPr>
          <w:rFonts w:asciiTheme="minorBidi" w:hAnsiTheme="minorBidi"/>
          <w:rPrChange w:id="816" w:author="Hao Xu" w:date="2016-04-25T20:18:00Z">
            <w:rPr/>
          </w:rPrChange>
        </w:rPr>
        <w:drawing>
          <wp:inline distT="0" distB="0" distL="0" distR="0" wp14:anchorId="34A921FC" wp14:editId="5789A087">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2b.jpg"/>
                    <pic:cNvPicPr/>
                  </pic:nvPicPr>
                  <pic:blipFill>
                    <a:blip r:embed="rId5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152D451" w14:textId="77777777" w:rsidR="00F8663E" w:rsidRPr="00D40128" w:rsidRDefault="00E52583" w:rsidP="00E52583">
      <w:pPr>
        <w:pStyle w:val="Caption"/>
        <w:jc w:val="center"/>
        <w:rPr>
          <w:rFonts w:asciiTheme="minorBidi" w:hAnsiTheme="minorBidi"/>
          <w:rPrChange w:id="817" w:author="Hao Xu" w:date="2016-04-25T20:18:00Z">
            <w:rPr/>
          </w:rPrChange>
        </w:rPr>
      </w:pPr>
      <w:r w:rsidRPr="00D40128">
        <w:rPr>
          <w:rFonts w:asciiTheme="minorBidi" w:hAnsiTheme="minorBidi"/>
          <w:rPrChange w:id="818" w:author="Hao Xu" w:date="2016-04-25T20:18:00Z">
            <w:rPr/>
          </w:rPrChange>
        </w:rPr>
        <w:t xml:space="preserve">Figure </w:t>
      </w:r>
      <w:r w:rsidR="00FF2E63" w:rsidRPr="00D40128">
        <w:rPr>
          <w:rFonts w:asciiTheme="minorBidi" w:hAnsiTheme="minorBidi"/>
          <w:rPrChange w:id="819" w:author="Hao Xu" w:date="2016-04-25T20:18:00Z">
            <w:rPr/>
          </w:rPrChange>
        </w:rPr>
        <w:fldChar w:fldCharType="begin"/>
      </w:r>
      <w:r w:rsidR="00FF2E63" w:rsidRPr="00D40128">
        <w:rPr>
          <w:rFonts w:asciiTheme="minorBidi" w:hAnsiTheme="minorBidi"/>
          <w:rPrChange w:id="820" w:author="Hao Xu" w:date="2016-04-25T20:18:00Z">
            <w:rPr/>
          </w:rPrChange>
        </w:rPr>
        <w:instrText xml:space="preserve"> SEQ Figure \* ARABIC </w:instrText>
      </w:r>
      <w:r w:rsidR="00FF2E63" w:rsidRPr="00D40128">
        <w:rPr>
          <w:rFonts w:asciiTheme="minorBidi" w:hAnsiTheme="minorBidi"/>
          <w:rPrChange w:id="821" w:author="Hao Xu" w:date="2016-04-25T20:18:00Z">
            <w:rPr/>
          </w:rPrChange>
        </w:rPr>
        <w:fldChar w:fldCharType="separate"/>
      </w:r>
      <w:r w:rsidRPr="00D40128">
        <w:rPr>
          <w:rFonts w:asciiTheme="minorBidi" w:hAnsiTheme="minorBidi"/>
          <w:rPrChange w:id="822" w:author="Hao Xu" w:date="2016-04-25T20:18:00Z">
            <w:rPr/>
          </w:rPrChange>
        </w:rPr>
        <w:t>7</w:t>
      </w:r>
      <w:r w:rsidR="00FF2E63" w:rsidRPr="00D40128">
        <w:rPr>
          <w:rFonts w:asciiTheme="minorBidi" w:hAnsiTheme="minorBidi"/>
          <w:rPrChange w:id="823" w:author="Hao Xu" w:date="2016-04-25T20:18:00Z">
            <w:rPr/>
          </w:rPrChange>
        </w:rPr>
        <w:fldChar w:fldCharType="end"/>
      </w:r>
      <w:r w:rsidRPr="00D40128">
        <w:rPr>
          <w:rFonts w:asciiTheme="minorBidi" w:hAnsiTheme="minorBidi"/>
          <w:rPrChange w:id="824" w:author="Hao Xu" w:date="2016-04-25T20:18:00Z">
            <w:rPr/>
          </w:rPrChange>
        </w:rPr>
        <w:t>: System output and ramp input.</w:t>
      </w:r>
    </w:p>
    <w:p w14:paraId="01A7ED0A" w14:textId="77777777" w:rsidR="00D30067" w:rsidRPr="00D40128" w:rsidRDefault="00D30067" w:rsidP="00D30067">
      <w:pPr>
        <w:rPr>
          <w:rFonts w:asciiTheme="minorBidi" w:hAnsiTheme="minorBidi"/>
          <w:rPrChange w:id="825" w:author="Hao Xu" w:date="2016-04-25T20:18:00Z">
            <w:rPr/>
          </w:rPrChange>
        </w:rPr>
      </w:pPr>
      <w:r w:rsidRPr="00D40128">
        <w:rPr>
          <w:rFonts w:asciiTheme="minorBidi" w:hAnsiTheme="minorBidi"/>
          <w:rPrChange w:id="826" w:author="Hao Xu" w:date="2016-04-25T20:18:00Z">
            <w:rPr/>
          </w:rPrChange>
        </w:rPr>
        <w:t>The comparison of ramp input and system output shows that the steady state error meets the requirement</w:t>
      </w:r>
    </w:p>
    <w:p w14:paraId="223D4FEF" w14:textId="77777777" w:rsidR="00A00D22" w:rsidRPr="00D40128" w:rsidRDefault="00A00D22" w:rsidP="00935809">
      <w:pPr>
        <w:pStyle w:val="Caption"/>
        <w:keepNext/>
        <w:rPr>
          <w:rFonts w:asciiTheme="minorBidi" w:hAnsiTheme="minorBidi"/>
          <w:rPrChange w:id="827" w:author="Hao Xu" w:date="2016-04-25T20:18:00Z">
            <w:rPr/>
          </w:rPrChange>
        </w:rPr>
      </w:pPr>
    </w:p>
    <w:p w14:paraId="25303940" w14:textId="77777777" w:rsidR="00935809" w:rsidRPr="00D40128" w:rsidRDefault="00935809" w:rsidP="00935809">
      <w:pPr>
        <w:pStyle w:val="Caption"/>
        <w:keepNext/>
        <w:rPr>
          <w:rFonts w:asciiTheme="minorBidi" w:hAnsiTheme="minorBidi"/>
          <w:rPrChange w:id="828" w:author="Hao Xu" w:date="2016-04-25T20:18:00Z">
            <w:rPr/>
          </w:rPrChange>
        </w:rPr>
      </w:pPr>
      <w:r w:rsidRPr="00D40128">
        <w:rPr>
          <w:rFonts w:asciiTheme="minorBidi" w:hAnsiTheme="minorBidi"/>
          <w:rPrChange w:id="829" w:author="Hao Xu" w:date="2016-04-25T20:18:00Z">
            <w:rPr/>
          </w:rPrChange>
        </w:rPr>
        <w:t xml:space="preserve">Table </w:t>
      </w:r>
      <w:r w:rsidR="00FF2E63" w:rsidRPr="00D40128">
        <w:rPr>
          <w:rFonts w:asciiTheme="minorBidi" w:hAnsiTheme="minorBidi"/>
          <w:rPrChange w:id="830" w:author="Hao Xu" w:date="2016-04-25T20:18:00Z">
            <w:rPr/>
          </w:rPrChange>
        </w:rPr>
        <w:fldChar w:fldCharType="begin"/>
      </w:r>
      <w:r w:rsidR="00FF2E63" w:rsidRPr="00D40128">
        <w:rPr>
          <w:rFonts w:asciiTheme="minorBidi" w:hAnsiTheme="minorBidi"/>
          <w:rPrChange w:id="831" w:author="Hao Xu" w:date="2016-04-25T20:18:00Z">
            <w:rPr/>
          </w:rPrChange>
        </w:rPr>
        <w:instrText xml:space="preserve"> SEQ Table \* ARABIC </w:instrText>
      </w:r>
      <w:r w:rsidR="00FF2E63" w:rsidRPr="00D40128">
        <w:rPr>
          <w:rFonts w:asciiTheme="minorBidi" w:hAnsiTheme="minorBidi"/>
          <w:rPrChange w:id="832" w:author="Hao Xu" w:date="2016-04-25T20:18:00Z">
            <w:rPr/>
          </w:rPrChange>
        </w:rPr>
        <w:fldChar w:fldCharType="separate"/>
      </w:r>
      <w:r w:rsidRPr="00D40128">
        <w:rPr>
          <w:rFonts w:asciiTheme="minorBidi" w:hAnsiTheme="minorBidi"/>
          <w:rPrChange w:id="833" w:author="Hao Xu" w:date="2016-04-25T20:18:00Z">
            <w:rPr/>
          </w:rPrChange>
        </w:rPr>
        <w:t>2</w:t>
      </w:r>
      <w:r w:rsidR="00FF2E63" w:rsidRPr="00D40128">
        <w:rPr>
          <w:rFonts w:asciiTheme="minorBidi" w:hAnsiTheme="minorBidi"/>
          <w:rPrChange w:id="834" w:author="Hao Xu" w:date="2016-04-25T20:18:00Z">
            <w:rPr/>
          </w:rPrChange>
        </w:rPr>
        <w:fldChar w:fldCharType="end"/>
      </w:r>
    </w:p>
    <w:tbl>
      <w:tblPr>
        <w:tblStyle w:val="TableGrid"/>
        <w:tblW w:w="0" w:type="auto"/>
        <w:tblLook w:val="04A0" w:firstRow="1" w:lastRow="0" w:firstColumn="1" w:lastColumn="0" w:noHBand="0" w:noVBand="1"/>
      </w:tblPr>
      <w:tblGrid>
        <w:gridCol w:w="4621"/>
        <w:gridCol w:w="4621"/>
      </w:tblGrid>
      <w:tr w:rsidR="00F8663E" w:rsidRPr="00D40128" w14:paraId="60C21BA1" w14:textId="77777777" w:rsidTr="00F8663E">
        <w:trPr>
          <w:trHeight w:val="290"/>
        </w:trPr>
        <w:tc>
          <w:tcPr>
            <w:tcW w:w="4621" w:type="dxa"/>
          </w:tcPr>
          <w:p w14:paraId="46111EC9" w14:textId="77777777" w:rsidR="00F8663E" w:rsidRPr="00D40128" w:rsidRDefault="00F8663E" w:rsidP="00F8663E">
            <w:pPr>
              <w:jc w:val="center"/>
              <w:rPr>
                <w:rFonts w:asciiTheme="minorBidi" w:hAnsiTheme="minorBidi"/>
                <w:rPrChange w:id="835" w:author="Hao Xu" w:date="2016-04-25T20:18:00Z">
                  <w:rPr/>
                </w:rPrChange>
              </w:rPr>
            </w:pPr>
            <w:r w:rsidRPr="00D40128">
              <w:rPr>
                <w:rFonts w:asciiTheme="minorBidi" w:hAnsiTheme="minorBidi"/>
                <w:color w:val="000000"/>
                <w:rPrChange w:id="836" w:author="Hao Xu" w:date="2016-04-25T20:18:00Z">
                  <w:rPr>
                    <w:rFonts w:ascii="Calibri" w:hAnsi="Calibri"/>
                    <w:color w:val="000000"/>
                  </w:rPr>
                </w:rPrChange>
              </w:rPr>
              <w:t>Steady state error to a unit ramp</w:t>
            </w:r>
          </w:p>
        </w:tc>
        <w:tc>
          <w:tcPr>
            <w:tcW w:w="4621" w:type="dxa"/>
          </w:tcPr>
          <w:p w14:paraId="19D6CEA4" w14:textId="77777777" w:rsidR="00F8663E" w:rsidRPr="00D40128" w:rsidRDefault="00651B1C" w:rsidP="00F8663E">
            <w:pPr>
              <w:jc w:val="center"/>
              <w:rPr>
                <w:rFonts w:asciiTheme="minorBidi" w:hAnsiTheme="minorBidi"/>
                <w:rPrChange w:id="837" w:author="Hao Xu" w:date="2016-04-25T20:18:00Z">
                  <w:rPr/>
                </w:rPrChange>
              </w:rPr>
            </w:pPr>
            <w:r w:rsidRPr="00D40128">
              <w:rPr>
                <w:rFonts w:asciiTheme="minorBidi" w:hAnsiTheme="minorBidi"/>
                <w:rPrChange w:id="838" w:author="Hao Xu" w:date="2016-04-25T20:18:00Z">
                  <w:rPr/>
                </w:rPrChange>
              </w:rPr>
              <w:t>0.033</w:t>
            </w:r>
          </w:p>
        </w:tc>
      </w:tr>
      <w:tr w:rsidR="00F8663E" w:rsidRPr="00D40128" w14:paraId="3C8AC906" w14:textId="77777777" w:rsidTr="00F8663E">
        <w:trPr>
          <w:trHeight w:val="240"/>
        </w:trPr>
        <w:tc>
          <w:tcPr>
            <w:tcW w:w="4621" w:type="dxa"/>
          </w:tcPr>
          <w:p w14:paraId="11AAD638" w14:textId="77777777" w:rsidR="00F8663E" w:rsidRPr="00D40128" w:rsidRDefault="00F8663E" w:rsidP="00F8663E">
            <w:pPr>
              <w:jc w:val="center"/>
              <w:rPr>
                <w:rFonts w:asciiTheme="minorBidi" w:hAnsiTheme="minorBidi"/>
                <w:color w:val="000000"/>
                <w:rPrChange w:id="839" w:author="Hao Xu" w:date="2016-04-25T20:18:00Z">
                  <w:rPr>
                    <w:rFonts w:ascii="Calibri" w:hAnsi="Calibri"/>
                    <w:color w:val="000000"/>
                  </w:rPr>
                </w:rPrChange>
              </w:rPr>
            </w:pPr>
            <w:r w:rsidRPr="00D40128">
              <w:rPr>
                <w:rFonts w:asciiTheme="minorBidi" w:hAnsiTheme="minorBidi"/>
                <w:color w:val="000000"/>
                <w:rPrChange w:id="840" w:author="Hao Xu" w:date="2016-04-25T20:18:00Z">
                  <w:rPr>
                    <w:rFonts w:ascii="Calibri" w:hAnsi="Calibri"/>
                    <w:color w:val="000000"/>
                  </w:rPr>
                </w:rPrChange>
              </w:rPr>
              <w:t>Rise Time</w:t>
            </w:r>
          </w:p>
        </w:tc>
        <w:tc>
          <w:tcPr>
            <w:tcW w:w="4621" w:type="dxa"/>
          </w:tcPr>
          <w:p w14:paraId="61E8D6F1" w14:textId="77777777" w:rsidR="00F8663E" w:rsidRPr="00D40128" w:rsidRDefault="00F8663E" w:rsidP="00F8663E">
            <w:pPr>
              <w:jc w:val="center"/>
              <w:rPr>
                <w:rFonts w:asciiTheme="minorBidi" w:hAnsiTheme="minorBidi"/>
                <w:rPrChange w:id="841" w:author="Hao Xu" w:date="2016-04-25T20:18:00Z">
                  <w:rPr/>
                </w:rPrChange>
              </w:rPr>
            </w:pPr>
            <w:r w:rsidRPr="00D40128">
              <w:rPr>
                <w:rFonts w:asciiTheme="minorBidi" w:hAnsiTheme="minorBidi"/>
                <w:rPrChange w:id="842" w:author="Hao Xu" w:date="2016-04-25T20:18:00Z">
                  <w:rPr/>
                </w:rPrChange>
              </w:rPr>
              <w:t>0.561</w:t>
            </w:r>
          </w:p>
        </w:tc>
      </w:tr>
      <w:tr w:rsidR="00F8663E" w:rsidRPr="00D40128" w14:paraId="741EFBAD" w14:textId="77777777" w:rsidTr="00F8663E">
        <w:trPr>
          <w:trHeight w:val="260"/>
        </w:trPr>
        <w:tc>
          <w:tcPr>
            <w:tcW w:w="4621" w:type="dxa"/>
          </w:tcPr>
          <w:p w14:paraId="334EAD1E" w14:textId="77777777" w:rsidR="00F8663E" w:rsidRPr="00D40128" w:rsidRDefault="00F8663E" w:rsidP="00F8663E">
            <w:pPr>
              <w:jc w:val="center"/>
              <w:rPr>
                <w:rFonts w:asciiTheme="minorBidi" w:hAnsiTheme="minorBidi"/>
                <w:color w:val="000000"/>
                <w:rPrChange w:id="843" w:author="Hao Xu" w:date="2016-04-25T20:18:00Z">
                  <w:rPr>
                    <w:rFonts w:ascii="Calibri" w:hAnsi="Calibri"/>
                    <w:color w:val="000000"/>
                  </w:rPr>
                </w:rPrChange>
              </w:rPr>
            </w:pPr>
            <w:r w:rsidRPr="00D40128">
              <w:rPr>
                <w:rFonts w:asciiTheme="minorBidi" w:hAnsiTheme="minorBidi"/>
                <w:color w:val="000000"/>
                <w:rPrChange w:id="844" w:author="Hao Xu" w:date="2016-04-25T20:18:00Z">
                  <w:rPr>
                    <w:rFonts w:ascii="Calibri" w:hAnsi="Calibri"/>
                    <w:color w:val="000000"/>
                  </w:rPr>
                </w:rPrChange>
              </w:rPr>
              <w:t>Settling Time</w:t>
            </w:r>
          </w:p>
        </w:tc>
        <w:tc>
          <w:tcPr>
            <w:tcW w:w="4621" w:type="dxa"/>
          </w:tcPr>
          <w:p w14:paraId="6C542BBE" w14:textId="77777777" w:rsidR="00F8663E" w:rsidRPr="00D40128" w:rsidRDefault="00F8663E" w:rsidP="00F8663E">
            <w:pPr>
              <w:jc w:val="center"/>
              <w:rPr>
                <w:rFonts w:asciiTheme="minorBidi" w:hAnsiTheme="minorBidi"/>
                <w:rPrChange w:id="845" w:author="Hao Xu" w:date="2016-04-25T20:18:00Z">
                  <w:rPr/>
                </w:rPrChange>
              </w:rPr>
            </w:pPr>
            <w:r w:rsidRPr="00D40128">
              <w:rPr>
                <w:rFonts w:asciiTheme="minorBidi" w:hAnsiTheme="minorBidi"/>
                <w:color w:val="000000"/>
                <w:rPrChange w:id="846" w:author="Hao Xu" w:date="2016-04-25T20:18:00Z">
                  <w:rPr>
                    <w:rFonts w:ascii="Calibri" w:hAnsi="Calibri"/>
                    <w:color w:val="000000"/>
                  </w:rPr>
                </w:rPrChange>
              </w:rPr>
              <w:t>2.04</w:t>
            </w:r>
          </w:p>
        </w:tc>
      </w:tr>
      <w:tr w:rsidR="00F8663E" w:rsidRPr="00D40128" w14:paraId="09805B22" w14:textId="77777777" w:rsidTr="00F8663E">
        <w:trPr>
          <w:trHeight w:val="270"/>
        </w:trPr>
        <w:tc>
          <w:tcPr>
            <w:tcW w:w="4621" w:type="dxa"/>
          </w:tcPr>
          <w:p w14:paraId="63AA0C2A" w14:textId="77777777" w:rsidR="00F8663E" w:rsidRPr="00D40128" w:rsidRDefault="00F8663E" w:rsidP="00F8663E">
            <w:pPr>
              <w:jc w:val="center"/>
              <w:rPr>
                <w:rFonts w:asciiTheme="minorBidi" w:hAnsiTheme="minorBidi"/>
                <w:color w:val="000000"/>
                <w:rPrChange w:id="847" w:author="Hao Xu" w:date="2016-04-25T20:18:00Z">
                  <w:rPr>
                    <w:rFonts w:ascii="Calibri" w:hAnsi="Calibri"/>
                    <w:color w:val="000000"/>
                  </w:rPr>
                </w:rPrChange>
              </w:rPr>
            </w:pPr>
            <w:r w:rsidRPr="00D40128">
              <w:rPr>
                <w:rFonts w:asciiTheme="minorBidi" w:hAnsiTheme="minorBidi"/>
                <w:color w:val="000000"/>
                <w:rPrChange w:id="848" w:author="Hao Xu" w:date="2016-04-25T20:18:00Z">
                  <w:rPr>
                    <w:rFonts w:ascii="Calibri" w:hAnsi="Calibri"/>
                    <w:color w:val="000000"/>
                  </w:rPr>
                </w:rPrChange>
              </w:rPr>
              <w:t>Percentage Overshoot</w:t>
            </w:r>
          </w:p>
        </w:tc>
        <w:tc>
          <w:tcPr>
            <w:tcW w:w="4621" w:type="dxa"/>
          </w:tcPr>
          <w:p w14:paraId="0DA18BE4" w14:textId="77777777" w:rsidR="00F8663E" w:rsidRPr="00D40128" w:rsidRDefault="00F8663E" w:rsidP="00F8663E">
            <w:pPr>
              <w:jc w:val="center"/>
              <w:rPr>
                <w:rFonts w:asciiTheme="minorBidi" w:hAnsiTheme="minorBidi"/>
                <w:rPrChange w:id="849" w:author="Hao Xu" w:date="2016-04-25T20:18:00Z">
                  <w:rPr/>
                </w:rPrChange>
              </w:rPr>
            </w:pPr>
            <w:r w:rsidRPr="00D40128">
              <w:rPr>
                <w:rFonts w:asciiTheme="minorBidi" w:hAnsiTheme="minorBidi"/>
                <w:color w:val="000000"/>
                <w:rPrChange w:id="850" w:author="Hao Xu" w:date="2016-04-25T20:18:00Z">
                  <w:rPr>
                    <w:rFonts w:ascii="Calibri" w:hAnsi="Calibri"/>
                    <w:color w:val="000000"/>
                  </w:rPr>
                </w:rPrChange>
              </w:rPr>
              <w:t>12.7%</w:t>
            </w:r>
          </w:p>
        </w:tc>
      </w:tr>
      <w:tr w:rsidR="00F8663E" w:rsidRPr="00D40128" w14:paraId="7E38E83D" w14:textId="77777777" w:rsidTr="00F8663E">
        <w:trPr>
          <w:trHeight w:val="240"/>
        </w:trPr>
        <w:tc>
          <w:tcPr>
            <w:tcW w:w="4621" w:type="dxa"/>
          </w:tcPr>
          <w:p w14:paraId="1C34EEC3" w14:textId="77777777" w:rsidR="00F8663E" w:rsidRPr="00D40128" w:rsidRDefault="00F8663E" w:rsidP="00F8663E">
            <w:pPr>
              <w:jc w:val="center"/>
              <w:rPr>
                <w:rFonts w:asciiTheme="minorBidi" w:hAnsiTheme="minorBidi"/>
                <w:color w:val="000000"/>
                <w:rPrChange w:id="851" w:author="Hao Xu" w:date="2016-04-25T20:18:00Z">
                  <w:rPr>
                    <w:rFonts w:ascii="Calibri" w:hAnsi="Calibri"/>
                    <w:color w:val="000000"/>
                  </w:rPr>
                </w:rPrChange>
              </w:rPr>
            </w:pPr>
            <w:r w:rsidRPr="00D40128">
              <w:rPr>
                <w:rFonts w:asciiTheme="minorBidi" w:hAnsiTheme="minorBidi"/>
                <w:color w:val="000000"/>
                <w:rPrChange w:id="852" w:author="Hao Xu" w:date="2016-04-25T20:18:00Z">
                  <w:rPr>
                    <w:rFonts w:ascii="Calibri" w:hAnsi="Calibri"/>
                    <w:color w:val="000000"/>
                  </w:rPr>
                </w:rPrChange>
              </w:rPr>
              <w:t>Phase Margin</w:t>
            </w:r>
          </w:p>
        </w:tc>
        <w:tc>
          <w:tcPr>
            <w:tcW w:w="4621" w:type="dxa"/>
          </w:tcPr>
          <w:p w14:paraId="35B8664A" w14:textId="77777777" w:rsidR="00F8663E" w:rsidRPr="00D40128" w:rsidRDefault="00F8663E" w:rsidP="00F8663E">
            <w:pPr>
              <w:jc w:val="center"/>
              <w:rPr>
                <w:rFonts w:asciiTheme="minorBidi" w:hAnsiTheme="minorBidi"/>
                <w:rPrChange w:id="853" w:author="Hao Xu" w:date="2016-04-25T20:18:00Z">
                  <w:rPr/>
                </w:rPrChange>
              </w:rPr>
            </w:pPr>
            <w:r w:rsidRPr="00D40128">
              <w:rPr>
                <w:rFonts w:asciiTheme="minorBidi" w:hAnsiTheme="minorBidi"/>
                <w:color w:val="000000"/>
                <w:rPrChange w:id="854" w:author="Hao Xu" w:date="2016-04-25T20:18:00Z">
                  <w:rPr>
                    <w:rFonts w:ascii="Calibri" w:hAnsi="Calibri"/>
                    <w:color w:val="000000"/>
                  </w:rPr>
                </w:rPrChange>
              </w:rPr>
              <w:t>55.8</w:t>
            </w:r>
          </w:p>
        </w:tc>
      </w:tr>
      <w:tr w:rsidR="00F8663E" w:rsidRPr="00D40128" w14:paraId="155D8021" w14:textId="77777777" w:rsidTr="00F8663E">
        <w:trPr>
          <w:trHeight w:val="200"/>
        </w:trPr>
        <w:tc>
          <w:tcPr>
            <w:tcW w:w="4621" w:type="dxa"/>
          </w:tcPr>
          <w:p w14:paraId="683277AD" w14:textId="77777777" w:rsidR="00F8663E" w:rsidRPr="00D40128" w:rsidRDefault="00F8663E" w:rsidP="00F8663E">
            <w:pPr>
              <w:jc w:val="center"/>
              <w:rPr>
                <w:rFonts w:asciiTheme="minorBidi" w:hAnsiTheme="minorBidi"/>
                <w:color w:val="000000"/>
                <w:rPrChange w:id="855" w:author="Hao Xu" w:date="2016-04-25T20:18:00Z">
                  <w:rPr>
                    <w:rFonts w:ascii="Calibri" w:hAnsi="Calibri"/>
                    <w:color w:val="000000"/>
                  </w:rPr>
                </w:rPrChange>
              </w:rPr>
            </w:pPr>
            <w:r w:rsidRPr="00D40128">
              <w:rPr>
                <w:rFonts w:asciiTheme="minorBidi" w:hAnsiTheme="minorBidi"/>
                <w:color w:val="000000"/>
                <w:rPrChange w:id="856" w:author="Hao Xu" w:date="2016-04-25T20:18:00Z">
                  <w:rPr>
                    <w:rFonts w:ascii="Calibri" w:hAnsi="Calibri"/>
                    <w:color w:val="000000"/>
                  </w:rPr>
                </w:rPrChange>
              </w:rPr>
              <w:t>Gain Margin</w:t>
            </w:r>
          </w:p>
        </w:tc>
        <w:tc>
          <w:tcPr>
            <w:tcW w:w="4621" w:type="dxa"/>
          </w:tcPr>
          <w:p w14:paraId="73260A13" w14:textId="77777777" w:rsidR="00F8663E" w:rsidRPr="00D40128" w:rsidRDefault="00F8663E" w:rsidP="00F8663E">
            <w:pPr>
              <w:jc w:val="center"/>
              <w:rPr>
                <w:rFonts w:asciiTheme="minorBidi" w:hAnsiTheme="minorBidi"/>
                <w:rPrChange w:id="857" w:author="Hao Xu" w:date="2016-04-25T20:18:00Z">
                  <w:rPr/>
                </w:rPrChange>
              </w:rPr>
            </w:pPr>
            <w:r w:rsidRPr="00D40128">
              <w:rPr>
                <w:rFonts w:asciiTheme="minorBidi" w:hAnsiTheme="minorBidi"/>
                <w:color w:val="000000"/>
                <w:rPrChange w:id="858" w:author="Hao Xu" w:date="2016-04-25T20:18:00Z">
                  <w:rPr>
                    <w:rFonts w:ascii="Calibri" w:hAnsi="Calibri"/>
                    <w:color w:val="000000"/>
                  </w:rPr>
                </w:rPrChange>
              </w:rPr>
              <w:t>18.7dB</w:t>
            </w:r>
          </w:p>
        </w:tc>
      </w:tr>
      <w:tr w:rsidR="00F8663E" w:rsidRPr="00D40128" w14:paraId="3DF48C7F" w14:textId="77777777" w:rsidTr="00F8663E">
        <w:trPr>
          <w:trHeight w:val="260"/>
        </w:trPr>
        <w:tc>
          <w:tcPr>
            <w:tcW w:w="4621" w:type="dxa"/>
          </w:tcPr>
          <w:p w14:paraId="3F0923F7" w14:textId="77777777" w:rsidR="00F8663E" w:rsidRPr="00D40128" w:rsidRDefault="00F8663E" w:rsidP="00F8663E">
            <w:pPr>
              <w:jc w:val="center"/>
              <w:rPr>
                <w:rFonts w:asciiTheme="minorBidi" w:hAnsiTheme="minorBidi"/>
                <w:color w:val="000000"/>
                <w:rPrChange w:id="859" w:author="Hao Xu" w:date="2016-04-25T20:18:00Z">
                  <w:rPr>
                    <w:rFonts w:ascii="Calibri" w:hAnsi="Calibri"/>
                    <w:color w:val="000000"/>
                  </w:rPr>
                </w:rPrChange>
              </w:rPr>
            </w:pPr>
            <w:r w:rsidRPr="00D40128">
              <w:rPr>
                <w:rFonts w:asciiTheme="minorBidi" w:hAnsiTheme="minorBidi"/>
                <w:color w:val="000000"/>
                <w:rPrChange w:id="860" w:author="Hao Xu" w:date="2016-04-25T20:18:00Z">
                  <w:rPr>
                    <w:rFonts w:ascii="Calibri" w:hAnsi="Calibri"/>
                    <w:color w:val="000000"/>
                  </w:rPr>
                </w:rPrChange>
              </w:rPr>
              <w:t>Bandwidth</w:t>
            </w:r>
          </w:p>
        </w:tc>
        <w:tc>
          <w:tcPr>
            <w:tcW w:w="4621" w:type="dxa"/>
          </w:tcPr>
          <w:p w14:paraId="5CB59A7D" w14:textId="77777777" w:rsidR="00F8663E" w:rsidRPr="00D40128" w:rsidRDefault="00F8663E" w:rsidP="00F8663E">
            <w:pPr>
              <w:jc w:val="center"/>
              <w:rPr>
                <w:rFonts w:asciiTheme="minorBidi" w:hAnsiTheme="minorBidi"/>
                <w:rPrChange w:id="861" w:author="Hao Xu" w:date="2016-04-25T20:18:00Z">
                  <w:rPr/>
                </w:rPrChange>
              </w:rPr>
            </w:pPr>
            <w:r w:rsidRPr="00D40128">
              <w:rPr>
                <w:rFonts w:asciiTheme="minorBidi" w:hAnsiTheme="minorBidi"/>
                <w:color w:val="000000"/>
                <w:rPrChange w:id="862" w:author="Hao Xu" w:date="2016-04-25T20:18:00Z">
                  <w:rPr>
                    <w:rFonts w:ascii="Calibri" w:hAnsi="Calibri"/>
                    <w:color w:val="000000"/>
                  </w:rPr>
                </w:rPrChange>
              </w:rPr>
              <w:t>None</w:t>
            </w:r>
          </w:p>
        </w:tc>
      </w:tr>
      <w:tr w:rsidR="00F8663E" w:rsidRPr="00D40128" w14:paraId="763BCE0A" w14:textId="77777777" w:rsidTr="00F8663E">
        <w:trPr>
          <w:trHeight w:val="230"/>
        </w:trPr>
        <w:tc>
          <w:tcPr>
            <w:tcW w:w="4621" w:type="dxa"/>
          </w:tcPr>
          <w:p w14:paraId="69BEAADE" w14:textId="77777777" w:rsidR="00F8663E" w:rsidRPr="00D40128" w:rsidRDefault="00F8663E" w:rsidP="00F8663E">
            <w:pPr>
              <w:jc w:val="center"/>
              <w:rPr>
                <w:rFonts w:asciiTheme="minorBidi" w:hAnsiTheme="minorBidi"/>
                <w:color w:val="000000"/>
                <w:rPrChange w:id="863" w:author="Hao Xu" w:date="2016-04-25T20:18:00Z">
                  <w:rPr>
                    <w:rFonts w:ascii="Calibri" w:hAnsi="Calibri"/>
                    <w:color w:val="000000"/>
                  </w:rPr>
                </w:rPrChange>
              </w:rPr>
            </w:pPr>
            <w:r w:rsidRPr="00D40128">
              <w:rPr>
                <w:rFonts w:asciiTheme="minorBidi" w:hAnsiTheme="minorBidi"/>
                <w:color w:val="000000"/>
                <w:rPrChange w:id="864" w:author="Hao Xu" w:date="2016-04-25T20:18:00Z">
                  <w:rPr>
                    <w:rFonts w:ascii="Calibri" w:hAnsi="Calibri"/>
                    <w:color w:val="000000"/>
                  </w:rPr>
                </w:rPrChange>
              </w:rPr>
              <w:t>Peak Magnitude</w:t>
            </w:r>
          </w:p>
        </w:tc>
        <w:tc>
          <w:tcPr>
            <w:tcW w:w="4621" w:type="dxa"/>
          </w:tcPr>
          <w:p w14:paraId="52ADF278" w14:textId="77777777" w:rsidR="00F8663E" w:rsidRPr="00D40128" w:rsidRDefault="00F8663E" w:rsidP="00F8663E">
            <w:pPr>
              <w:jc w:val="center"/>
              <w:rPr>
                <w:rFonts w:asciiTheme="minorBidi" w:hAnsiTheme="minorBidi"/>
                <w:rPrChange w:id="865" w:author="Hao Xu" w:date="2016-04-25T20:18:00Z">
                  <w:rPr/>
                </w:rPrChange>
              </w:rPr>
            </w:pPr>
            <w:r w:rsidRPr="00D40128">
              <w:rPr>
                <w:rFonts w:asciiTheme="minorBidi" w:hAnsiTheme="minorBidi"/>
                <w:color w:val="000000"/>
                <w:rPrChange w:id="866" w:author="Hao Xu" w:date="2016-04-25T20:18:00Z">
                  <w:rPr>
                    <w:rFonts w:ascii="Calibri" w:hAnsi="Calibri"/>
                    <w:color w:val="000000"/>
                  </w:rPr>
                </w:rPrChange>
              </w:rPr>
              <w:t>None</w:t>
            </w:r>
          </w:p>
        </w:tc>
      </w:tr>
      <w:tr w:rsidR="00F8663E" w:rsidRPr="00D40128" w14:paraId="5287A841" w14:textId="77777777" w:rsidTr="00F8663E">
        <w:trPr>
          <w:trHeight w:val="410"/>
        </w:trPr>
        <w:tc>
          <w:tcPr>
            <w:tcW w:w="4621" w:type="dxa"/>
          </w:tcPr>
          <w:p w14:paraId="6F5C5DC6" w14:textId="77777777" w:rsidR="00F8663E" w:rsidRPr="00D40128" w:rsidRDefault="00F8663E" w:rsidP="00F8663E">
            <w:pPr>
              <w:jc w:val="center"/>
              <w:rPr>
                <w:rFonts w:asciiTheme="minorBidi" w:hAnsiTheme="minorBidi"/>
                <w:color w:val="000000"/>
                <w:rPrChange w:id="867" w:author="Hao Xu" w:date="2016-04-25T20:18:00Z">
                  <w:rPr>
                    <w:rFonts w:ascii="Calibri" w:hAnsi="Calibri"/>
                    <w:color w:val="000000"/>
                  </w:rPr>
                </w:rPrChange>
              </w:rPr>
            </w:pPr>
            <w:r w:rsidRPr="00D40128">
              <w:rPr>
                <w:rFonts w:asciiTheme="minorBidi" w:hAnsiTheme="minorBidi"/>
                <w:color w:val="000000"/>
                <w:rPrChange w:id="868" w:author="Hao Xu" w:date="2016-04-25T20:18:00Z">
                  <w:rPr>
                    <w:rFonts w:ascii="Calibri" w:hAnsi="Calibri"/>
                    <w:color w:val="000000"/>
                  </w:rPr>
                </w:rPrChange>
              </w:rPr>
              <w:t>Resonant  frequency None</w:t>
            </w:r>
          </w:p>
        </w:tc>
        <w:tc>
          <w:tcPr>
            <w:tcW w:w="4621" w:type="dxa"/>
          </w:tcPr>
          <w:p w14:paraId="458676C8" w14:textId="77777777" w:rsidR="00F8663E" w:rsidRPr="00D40128" w:rsidRDefault="00F8663E" w:rsidP="00F8663E">
            <w:pPr>
              <w:jc w:val="center"/>
              <w:rPr>
                <w:rFonts w:asciiTheme="minorBidi" w:hAnsiTheme="minorBidi"/>
                <w:rPrChange w:id="869" w:author="Hao Xu" w:date="2016-04-25T20:18:00Z">
                  <w:rPr/>
                </w:rPrChange>
              </w:rPr>
            </w:pPr>
            <w:r w:rsidRPr="00D40128">
              <w:rPr>
                <w:rFonts w:asciiTheme="minorBidi" w:hAnsiTheme="minorBidi"/>
                <w:rPrChange w:id="870" w:author="Hao Xu" w:date="2016-04-25T20:18:00Z">
                  <w:rPr/>
                </w:rPrChange>
              </w:rPr>
              <w:t>None</w:t>
            </w:r>
          </w:p>
        </w:tc>
      </w:tr>
    </w:tbl>
    <w:p w14:paraId="394E9809" w14:textId="77777777" w:rsidR="00A00D22" w:rsidRPr="00D40128" w:rsidRDefault="00A00D22" w:rsidP="00A00D22">
      <w:pPr>
        <w:pStyle w:val="Heading2"/>
        <w:spacing w:before="0" w:line="360" w:lineRule="atLeast"/>
        <w:rPr>
          <w:rFonts w:asciiTheme="minorBidi" w:hAnsiTheme="minorBidi"/>
          <w:b w:val="0"/>
          <w:color w:val="000000"/>
          <w:rPrChange w:id="871" w:author="Hao Xu" w:date="2016-04-25T20:18:00Z">
            <w:rPr>
              <w:b w:val="0"/>
              <w:color w:val="000000"/>
            </w:rPr>
          </w:rPrChange>
        </w:rPr>
      </w:pPr>
    </w:p>
    <w:p w14:paraId="172B639E" w14:textId="5AE1DDA9" w:rsidR="00A00D22" w:rsidRPr="00D40128" w:rsidRDefault="00A00D22">
      <w:pPr>
        <w:rPr>
          <w:rFonts w:asciiTheme="minorBidi" w:hAnsiTheme="minorBidi"/>
          <w:color w:val="000000"/>
          <w:sz w:val="26"/>
          <w:rPrChange w:id="872" w:author="Hao Xu" w:date="2016-04-25T20:18:00Z">
            <w:rPr>
              <w:rFonts w:asciiTheme="majorHAnsi" w:hAnsiTheme="majorHAnsi"/>
              <w:color w:val="000000"/>
              <w:sz w:val="26"/>
            </w:rPr>
          </w:rPrChange>
        </w:rPr>
      </w:pPr>
      <w:r w:rsidRPr="00D40128">
        <w:rPr>
          <w:rFonts w:asciiTheme="minorBidi" w:hAnsiTheme="minorBidi"/>
          <w:b/>
          <w:color w:val="000000"/>
          <w:rPrChange w:id="873" w:author="Hao Xu" w:date="2016-04-25T20:18:00Z">
            <w:rPr>
              <w:b/>
              <w:color w:val="000000"/>
            </w:rPr>
          </w:rPrChange>
        </w:rPr>
        <w:br w:type="page"/>
      </w:r>
    </w:p>
    <w:p w14:paraId="76996FC6" w14:textId="77777777" w:rsidR="00A00D22" w:rsidRPr="00D40128" w:rsidRDefault="00A00D22" w:rsidP="00A00D22">
      <w:pPr>
        <w:pStyle w:val="Heading2"/>
        <w:spacing w:before="0" w:line="360" w:lineRule="atLeast"/>
        <w:rPr>
          <w:rFonts w:asciiTheme="minorBidi" w:hAnsiTheme="minorBidi"/>
          <w:b w:val="0"/>
          <w:color w:val="000000"/>
          <w:rPrChange w:id="874" w:author="Hao Xu" w:date="2016-04-25T20:18:00Z">
            <w:rPr>
              <w:b w:val="0"/>
              <w:color w:val="000000"/>
            </w:rPr>
          </w:rPrChange>
        </w:rPr>
      </w:pPr>
      <w:r w:rsidRPr="00D40128">
        <w:rPr>
          <w:rFonts w:asciiTheme="minorBidi" w:hAnsiTheme="minorBidi"/>
          <w:b w:val="0"/>
          <w:color w:val="000000"/>
          <w:rPrChange w:id="875" w:author="Hao Xu" w:date="2016-04-25T20:18:00Z">
            <w:rPr>
              <w:b w:val="0"/>
              <w:color w:val="000000"/>
            </w:rPr>
          </w:rPrChange>
        </w:rPr>
        <w:lastRenderedPageBreak/>
        <w:t>References</w:t>
      </w:r>
    </w:p>
    <w:p w14:paraId="7761F4CA" w14:textId="77777777" w:rsidR="00A00D22" w:rsidRPr="00D40128" w:rsidRDefault="00A00D22" w:rsidP="00A00D22">
      <w:pPr>
        <w:spacing w:after="180" w:line="360" w:lineRule="atLeast"/>
        <w:ind w:left="450" w:hanging="450"/>
        <w:rPr>
          <w:rFonts w:asciiTheme="minorBidi" w:hAnsiTheme="minorBidi"/>
          <w:color w:val="000000"/>
          <w:sz w:val="27"/>
          <w:rPrChange w:id="876" w:author="Hao Xu" w:date="2016-04-25T20:18:00Z">
            <w:rPr>
              <w:color w:val="000000"/>
              <w:sz w:val="27"/>
            </w:rPr>
          </w:rPrChange>
        </w:rPr>
      </w:pPr>
      <w:r w:rsidRPr="00D40128">
        <w:rPr>
          <w:rFonts w:asciiTheme="minorBidi" w:hAnsiTheme="minorBidi"/>
          <w:color w:val="000000"/>
          <w:sz w:val="27"/>
          <w:rPrChange w:id="877" w:author="Hao Xu" w:date="2016-04-25T20:18:00Z">
            <w:rPr>
              <w:color w:val="000000"/>
              <w:sz w:val="27"/>
            </w:rPr>
          </w:rPrChange>
        </w:rPr>
        <w:t>Ellis, George.</w:t>
      </w:r>
      <w:r w:rsidRPr="00D40128">
        <w:rPr>
          <w:rStyle w:val="apple-converted-space"/>
          <w:rFonts w:asciiTheme="minorBidi" w:hAnsiTheme="minorBidi"/>
          <w:color w:val="000000"/>
          <w:sz w:val="27"/>
          <w:rPrChange w:id="878" w:author="Hao Xu" w:date="2016-04-25T20:18:00Z">
            <w:rPr>
              <w:rStyle w:val="apple-converted-space"/>
              <w:color w:val="000000"/>
              <w:sz w:val="27"/>
            </w:rPr>
          </w:rPrChange>
        </w:rPr>
        <w:t> </w:t>
      </w:r>
      <w:r w:rsidRPr="00D40128">
        <w:rPr>
          <w:rFonts w:asciiTheme="minorBidi" w:hAnsiTheme="minorBidi"/>
          <w:i/>
          <w:color w:val="000000"/>
          <w:sz w:val="27"/>
          <w:rPrChange w:id="879" w:author="Hao Xu" w:date="2016-04-25T20:18:00Z">
            <w:rPr>
              <w:i/>
              <w:color w:val="000000"/>
              <w:sz w:val="27"/>
            </w:rPr>
          </w:rPrChange>
        </w:rPr>
        <w:t>Control System Design Guide</w:t>
      </w:r>
      <w:r w:rsidRPr="00D40128">
        <w:rPr>
          <w:rFonts w:asciiTheme="minorBidi" w:hAnsiTheme="minorBidi"/>
          <w:color w:val="000000"/>
          <w:sz w:val="27"/>
          <w:rPrChange w:id="880" w:author="Hao Xu" w:date="2016-04-25T20:18:00Z">
            <w:rPr>
              <w:color w:val="000000"/>
              <w:sz w:val="27"/>
            </w:rPr>
          </w:rPrChange>
        </w:rPr>
        <w:t>. Amsterdam: Elsevier Academic Press, 2004. Print.</w:t>
      </w:r>
    </w:p>
    <w:p w14:paraId="03F8DEF3" w14:textId="77777777" w:rsidR="00840B79" w:rsidRPr="00D40128" w:rsidRDefault="00840B79" w:rsidP="00840B79">
      <w:pPr>
        <w:rPr>
          <w:rFonts w:asciiTheme="minorBidi" w:hAnsiTheme="minorBidi"/>
          <w:rPrChange w:id="881" w:author="Hao Xu" w:date="2016-04-25T20:18:00Z">
            <w:rPr>
              <w:rFonts w:ascii="Calibri" w:hAnsi="Calibri"/>
            </w:rPr>
          </w:rPrChange>
        </w:rPr>
      </w:pPr>
    </w:p>
    <w:sectPr w:rsidR="00840B79" w:rsidRPr="00D40128">
      <w:headerReference w:type="default" r:id="rId53"/>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65AB2" w14:textId="77777777" w:rsidR="00CD0303" w:rsidRDefault="00CD0303" w:rsidP="009039A1">
      <w:pPr>
        <w:spacing w:after="0" w:line="240" w:lineRule="auto"/>
      </w:pPr>
      <w:r>
        <w:separator/>
      </w:r>
    </w:p>
  </w:endnote>
  <w:endnote w:type="continuationSeparator" w:id="0">
    <w:p w14:paraId="42311E17" w14:textId="77777777" w:rsidR="00CD0303" w:rsidRDefault="00CD0303" w:rsidP="009039A1">
      <w:pPr>
        <w:spacing w:after="0" w:line="240" w:lineRule="auto"/>
      </w:pPr>
      <w:r>
        <w:continuationSeparator/>
      </w:r>
    </w:p>
  </w:endnote>
  <w:endnote w:type="continuationNotice" w:id="1">
    <w:p w14:paraId="023361B2" w14:textId="77777777" w:rsidR="00CD0303" w:rsidRDefault="00CD03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667058"/>
      <w:docPartObj>
        <w:docPartGallery w:val="Page Numbers (Bottom of Page)"/>
        <w:docPartUnique/>
      </w:docPartObj>
    </w:sdtPr>
    <w:sdtEndPr>
      <w:rPr>
        <w:noProof/>
      </w:rPr>
    </w:sdtEndPr>
    <w:sdtContent>
      <w:p w14:paraId="481098D4" w14:textId="373A5453" w:rsidR="00D30067" w:rsidRDefault="00D30067">
        <w:pPr>
          <w:pStyle w:val="Footer"/>
          <w:jc w:val="center"/>
        </w:pPr>
        <w:r>
          <w:fldChar w:fldCharType="begin"/>
        </w:r>
        <w:r>
          <w:instrText xml:space="preserve"> PAGE   \* MERGEFORMAT </w:instrText>
        </w:r>
        <w:r>
          <w:fldChar w:fldCharType="separate"/>
        </w:r>
        <w:r w:rsidR="00CD0303">
          <w:rPr>
            <w:noProof/>
          </w:rPr>
          <w:t>2</w:t>
        </w:r>
        <w:r>
          <w:rPr>
            <w:noProof/>
          </w:rPr>
          <w:fldChar w:fldCharType="end"/>
        </w:r>
      </w:p>
    </w:sdtContent>
  </w:sdt>
  <w:p w14:paraId="3FC3E6AA" w14:textId="77777777" w:rsidR="00D30067" w:rsidRDefault="00D30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32A5E" w14:textId="77777777" w:rsidR="00CD0303" w:rsidRDefault="00CD0303" w:rsidP="009039A1">
      <w:pPr>
        <w:spacing w:after="0" w:line="240" w:lineRule="auto"/>
      </w:pPr>
      <w:r>
        <w:separator/>
      </w:r>
    </w:p>
  </w:footnote>
  <w:footnote w:type="continuationSeparator" w:id="0">
    <w:p w14:paraId="4F1FB227" w14:textId="77777777" w:rsidR="00CD0303" w:rsidRDefault="00CD0303" w:rsidP="009039A1">
      <w:pPr>
        <w:spacing w:after="0" w:line="240" w:lineRule="auto"/>
      </w:pPr>
      <w:r>
        <w:continuationSeparator/>
      </w:r>
    </w:p>
  </w:footnote>
  <w:footnote w:type="continuationNotice" w:id="1">
    <w:p w14:paraId="66F405CD" w14:textId="77777777" w:rsidR="00CD0303" w:rsidRDefault="00CD030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2D55F" w14:textId="77777777" w:rsidR="00F96EEB" w:rsidRDefault="00F96EEB"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04873"/>
    <w:rsid w:val="00015AB1"/>
    <w:rsid w:val="0001694A"/>
    <w:rsid w:val="000213D5"/>
    <w:rsid w:val="000769B2"/>
    <w:rsid w:val="00087FA1"/>
    <w:rsid w:val="000A2D6B"/>
    <w:rsid w:val="000B4B57"/>
    <w:rsid w:val="000F53C1"/>
    <w:rsid w:val="001304D5"/>
    <w:rsid w:val="00131FF8"/>
    <w:rsid w:val="0015158D"/>
    <w:rsid w:val="00165582"/>
    <w:rsid w:val="00191327"/>
    <w:rsid w:val="001B3DCD"/>
    <w:rsid w:val="001C2650"/>
    <w:rsid w:val="001E0615"/>
    <w:rsid w:val="001F677E"/>
    <w:rsid w:val="00227C6A"/>
    <w:rsid w:val="00231B94"/>
    <w:rsid w:val="0024338F"/>
    <w:rsid w:val="00273A34"/>
    <w:rsid w:val="00291EAE"/>
    <w:rsid w:val="0029590D"/>
    <w:rsid w:val="002A7EDF"/>
    <w:rsid w:val="002D48EC"/>
    <w:rsid w:val="00322581"/>
    <w:rsid w:val="00351A17"/>
    <w:rsid w:val="00377377"/>
    <w:rsid w:val="003B0EED"/>
    <w:rsid w:val="003C6A0E"/>
    <w:rsid w:val="003D2AA2"/>
    <w:rsid w:val="0047321E"/>
    <w:rsid w:val="00487DA2"/>
    <w:rsid w:val="004A1B91"/>
    <w:rsid w:val="004D504F"/>
    <w:rsid w:val="00501690"/>
    <w:rsid w:val="005D55B5"/>
    <w:rsid w:val="005D6033"/>
    <w:rsid w:val="005F4047"/>
    <w:rsid w:val="00607926"/>
    <w:rsid w:val="00617AF0"/>
    <w:rsid w:val="0062120D"/>
    <w:rsid w:val="00651B1C"/>
    <w:rsid w:val="00664DD9"/>
    <w:rsid w:val="006714B3"/>
    <w:rsid w:val="00682A00"/>
    <w:rsid w:val="006A719D"/>
    <w:rsid w:val="006B339A"/>
    <w:rsid w:val="006F739C"/>
    <w:rsid w:val="007470E7"/>
    <w:rsid w:val="00750DF0"/>
    <w:rsid w:val="007732CC"/>
    <w:rsid w:val="00794E26"/>
    <w:rsid w:val="007B4A7D"/>
    <w:rsid w:val="007D1A49"/>
    <w:rsid w:val="00815EA7"/>
    <w:rsid w:val="00830E83"/>
    <w:rsid w:val="008366D3"/>
    <w:rsid w:val="00840B79"/>
    <w:rsid w:val="00857C7D"/>
    <w:rsid w:val="00875C65"/>
    <w:rsid w:val="008A6A01"/>
    <w:rsid w:val="008C31C2"/>
    <w:rsid w:val="008C34B3"/>
    <w:rsid w:val="009039A1"/>
    <w:rsid w:val="0092260E"/>
    <w:rsid w:val="00935809"/>
    <w:rsid w:val="00946078"/>
    <w:rsid w:val="009575A2"/>
    <w:rsid w:val="00983D57"/>
    <w:rsid w:val="009B548D"/>
    <w:rsid w:val="009E040E"/>
    <w:rsid w:val="009F2CDA"/>
    <w:rsid w:val="00A00D22"/>
    <w:rsid w:val="00A71BA8"/>
    <w:rsid w:val="00AA73D2"/>
    <w:rsid w:val="00AB6159"/>
    <w:rsid w:val="00AB647B"/>
    <w:rsid w:val="00AF231F"/>
    <w:rsid w:val="00AF786B"/>
    <w:rsid w:val="00B102E9"/>
    <w:rsid w:val="00B620EA"/>
    <w:rsid w:val="00B74393"/>
    <w:rsid w:val="00BC4141"/>
    <w:rsid w:val="00BD5A68"/>
    <w:rsid w:val="00BE66E2"/>
    <w:rsid w:val="00C21DB2"/>
    <w:rsid w:val="00C47424"/>
    <w:rsid w:val="00C51028"/>
    <w:rsid w:val="00C57CA9"/>
    <w:rsid w:val="00C877C3"/>
    <w:rsid w:val="00C95726"/>
    <w:rsid w:val="00CA2BBC"/>
    <w:rsid w:val="00CA6732"/>
    <w:rsid w:val="00CC63F3"/>
    <w:rsid w:val="00CC724A"/>
    <w:rsid w:val="00CD0303"/>
    <w:rsid w:val="00D00285"/>
    <w:rsid w:val="00D1575F"/>
    <w:rsid w:val="00D30067"/>
    <w:rsid w:val="00D32F74"/>
    <w:rsid w:val="00D40128"/>
    <w:rsid w:val="00D87615"/>
    <w:rsid w:val="00D9607F"/>
    <w:rsid w:val="00DD28D6"/>
    <w:rsid w:val="00DF51B7"/>
    <w:rsid w:val="00E20912"/>
    <w:rsid w:val="00E52583"/>
    <w:rsid w:val="00EB6F10"/>
    <w:rsid w:val="00EB740A"/>
    <w:rsid w:val="00EC26E6"/>
    <w:rsid w:val="00EE07BC"/>
    <w:rsid w:val="00F06AF0"/>
    <w:rsid w:val="00F26DDE"/>
    <w:rsid w:val="00F352F3"/>
    <w:rsid w:val="00F35A30"/>
    <w:rsid w:val="00F51009"/>
    <w:rsid w:val="00F56B88"/>
    <w:rsid w:val="00F66386"/>
    <w:rsid w:val="00F85F0C"/>
    <w:rsid w:val="00F8663E"/>
    <w:rsid w:val="00F96EEB"/>
    <w:rsid w:val="00FC4128"/>
    <w:rsid w:val="00FF2E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 w:type="table" w:styleId="TableGrid">
    <w:name w:val="Table Grid"/>
    <w:basedOn w:val="TableNormal"/>
    <w:uiPriority w:val="59"/>
    <w:rsid w:val="006F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231F"/>
    <w:pPr>
      <w:spacing w:after="0" w:line="240" w:lineRule="auto"/>
    </w:pPr>
  </w:style>
  <w:style w:type="character" w:customStyle="1" w:styleId="apple-converted-space">
    <w:name w:val="apple-converted-space"/>
    <w:basedOn w:val="DefaultParagraphFont"/>
    <w:rsid w:val="00D30067"/>
  </w:style>
  <w:style w:type="paragraph" w:styleId="Revision">
    <w:name w:val="Revision"/>
    <w:hidden/>
    <w:uiPriority w:val="99"/>
    <w:semiHidden/>
    <w:rsid w:val="00CD03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 w:type="table" w:styleId="TableGrid">
    <w:name w:val="Table Grid"/>
    <w:basedOn w:val="TableNormal"/>
    <w:uiPriority w:val="59"/>
    <w:rsid w:val="006F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231F"/>
    <w:pPr>
      <w:spacing w:after="0" w:line="240" w:lineRule="auto"/>
    </w:pPr>
  </w:style>
  <w:style w:type="character" w:customStyle="1" w:styleId="apple-converted-space">
    <w:name w:val="apple-converted-space"/>
    <w:basedOn w:val="DefaultParagraphFont"/>
    <w:rsid w:val="00D30067"/>
  </w:style>
  <w:style w:type="paragraph" w:styleId="Revision">
    <w:name w:val="Revision"/>
    <w:hidden/>
    <w:uiPriority w:val="99"/>
    <w:semiHidden/>
    <w:rsid w:val="00CD03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 w:id="7418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4.wmf"/><Relationship Id="rId21" Type="http://schemas.openxmlformats.org/officeDocument/2006/relationships/oleObject" Target="embeddings/oleObject9.bin"/><Relationship Id="rId34" Type="http://schemas.openxmlformats.org/officeDocument/2006/relationships/image" Target="media/image11.jpg"/><Relationship Id="rId42" Type="http://schemas.openxmlformats.org/officeDocument/2006/relationships/oleObject" Target="embeddings/oleObject20.bin"/><Relationship Id="rId47" Type="http://schemas.openxmlformats.org/officeDocument/2006/relationships/oleObject" Target="embeddings/oleObject25.bin"/><Relationship Id="rId50" Type="http://schemas.openxmlformats.org/officeDocument/2006/relationships/image" Target="media/image17.jp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6.bin"/><Relationship Id="rId38" Type="http://schemas.openxmlformats.org/officeDocument/2006/relationships/oleObject" Target="embeddings/oleObject18.bin"/><Relationship Id="rId46"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5.wmf"/><Relationship Id="rId29" Type="http://schemas.openxmlformats.org/officeDocument/2006/relationships/oleObject" Target="embeddings/oleObject13.bin"/><Relationship Id="rId41" Type="http://schemas.openxmlformats.org/officeDocument/2006/relationships/oleObject" Target="embeddings/oleObject19.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oleObject" Target="embeddings/oleObject15.bin"/><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oleObject" Target="embeddings/oleObject23.bin"/><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6.jpg"/><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image" Target="media/image16.jpg"/><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image" Target="media/image10.wmf"/><Relationship Id="rId44" Type="http://schemas.openxmlformats.org/officeDocument/2006/relationships/oleObject" Target="embeddings/oleObject22.bin"/><Relationship Id="rId52"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oleObject" Target="embeddings/oleObject10.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image" Target="media/image12.jpg"/><Relationship Id="rId43" Type="http://schemas.openxmlformats.org/officeDocument/2006/relationships/oleObject" Target="embeddings/oleObject21.bin"/><Relationship Id="rId48" Type="http://schemas.openxmlformats.org/officeDocument/2006/relationships/oleObject" Target="embeddings/oleObject26.bin"/><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18.jp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221F65D-B056-4753-A066-65BF66B0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6A5F3762.dotm</Template>
  <TotalTime>7</TotalTime>
  <Pages>18</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Xu</dc:creator>
  <cp:lastModifiedBy>Hao Xu</cp:lastModifiedBy>
  <cp:revision>1</cp:revision>
  <dcterms:created xsi:type="dcterms:W3CDTF">2016-04-25T11:32:00Z</dcterms:created>
  <dcterms:modified xsi:type="dcterms:W3CDTF">2016-04-25T19:21:00Z</dcterms:modified>
</cp:coreProperties>
</file>